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r>
        <w:rPr>
          <w:rFonts w:hint="eastAsia"/>
          <w:b/>
          <w:sz w:val="32"/>
          <w:szCs w:val="32"/>
        </w:rPr>
        <w:t>通付宝钱包开发规范</w:t>
      </w:r>
      <w:r w:rsidRPr="005B2CBE">
        <w:rPr>
          <w:rFonts w:hint="eastAsia"/>
          <w:b/>
          <w:sz w:val="32"/>
          <w:szCs w:val="32"/>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412"/>
        <w:gridCol w:w="1208"/>
        <w:gridCol w:w="1755"/>
        <w:gridCol w:w="2932"/>
      </w:tblGrid>
      <w:tr w:rsidR="00127A77" w:rsidTr="00D27EEF">
        <w:trPr>
          <w:trHeight w:val="452"/>
        </w:trPr>
        <w:tc>
          <w:tcPr>
            <w:tcW w:w="1215" w:type="dxa"/>
            <w:shd w:val="clear" w:color="auto" w:fill="C0C0C0"/>
            <w:vAlign w:val="center"/>
          </w:tcPr>
          <w:p w:rsidR="00127A77" w:rsidRDefault="00127A77" w:rsidP="008D0F2B">
            <w:pPr>
              <w:jc w:val="center"/>
              <w:rPr>
                <w:b/>
                <w:bCs/>
              </w:rPr>
            </w:pPr>
            <w:r>
              <w:rPr>
                <w:rFonts w:hint="eastAsia"/>
                <w:b/>
                <w:bCs/>
              </w:rPr>
              <w:t>版本</w:t>
            </w:r>
          </w:p>
        </w:tc>
        <w:tc>
          <w:tcPr>
            <w:tcW w:w="1412"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208"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175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2932"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D27EEF">
        <w:trPr>
          <w:trHeight w:val="459"/>
        </w:trPr>
        <w:tc>
          <w:tcPr>
            <w:tcW w:w="1215"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412"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208" w:type="dxa"/>
            <w:vAlign w:val="center"/>
          </w:tcPr>
          <w:p w:rsidR="00127A77" w:rsidRPr="002D62D1" w:rsidRDefault="00127A77" w:rsidP="008D0F2B">
            <w:pPr>
              <w:jc w:val="center"/>
            </w:pPr>
            <w:r>
              <w:rPr>
                <w:rFonts w:hint="eastAsia"/>
              </w:rPr>
              <w:t>A</w:t>
            </w:r>
          </w:p>
        </w:tc>
        <w:tc>
          <w:tcPr>
            <w:tcW w:w="1755" w:type="dxa"/>
            <w:vAlign w:val="center"/>
          </w:tcPr>
          <w:p w:rsidR="00127A77" w:rsidRPr="002D62D1" w:rsidRDefault="00127A77" w:rsidP="008D0F2B">
            <w:pPr>
              <w:jc w:val="center"/>
            </w:pPr>
            <w:r>
              <w:rPr>
                <w:rFonts w:hint="eastAsia"/>
              </w:rPr>
              <w:t>蔡久兵</w:t>
            </w:r>
          </w:p>
        </w:tc>
        <w:tc>
          <w:tcPr>
            <w:tcW w:w="2932" w:type="dxa"/>
            <w:vAlign w:val="center"/>
          </w:tcPr>
          <w:p w:rsidR="00127A77" w:rsidRDefault="00127A77" w:rsidP="008D0F2B">
            <w:r>
              <w:rPr>
                <w:rFonts w:hint="eastAsia"/>
              </w:rPr>
              <w:t>建立版本</w:t>
            </w:r>
          </w:p>
        </w:tc>
      </w:tr>
      <w:tr w:rsidR="00127A77" w:rsidTr="00D27EEF">
        <w:trPr>
          <w:trHeight w:val="459"/>
        </w:trPr>
        <w:tc>
          <w:tcPr>
            <w:tcW w:w="1215" w:type="dxa"/>
            <w:vAlign w:val="center"/>
          </w:tcPr>
          <w:p w:rsidR="00127A77" w:rsidRDefault="00127A77" w:rsidP="008D0F2B">
            <w:pPr>
              <w:jc w:val="center"/>
            </w:pPr>
            <w:r>
              <w:rPr>
                <w:rFonts w:hint="eastAsia"/>
              </w:rPr>
              <w:t>1.0.1</w:t>
            </w:r>
          </w:p>
        </w:tc>
        <w:tc>
          <w:tcPr>
            <w:tcW w:w="1412" w:type="dxa"/>
            <w:vAlign w:val="center"/>
          </w:tcPr>
          <w:p w:rsidR="00127A77" w:rsidRDefault="00127A77" w:rsidP="00127A77">
            <w:pPr>
              <w:jc w:val="center"/>
            </w:pPr>
            <w:r>
              <w:rPr>
                <w:rFonts w:hint="eastAsia"/>
              </w:rPr>
              <w:t>2013-12-19</w:t>
            </w:r>
          </w:p>
        </w:tc>
        <w:tc>
          <w:tcPr>
            <w:tcW w:w="1208" w:type="dxa"/>
            <w:vAlign w:val="center"/>
          </w:tcPr>
          <w:p w:rsidR="00127A77" w:rsidRDefault="00127A77" w:rsidP="008D0F2B">
            <w:pPr>
              <w:jc w:val="center"/>
            </w:pPr>
            <w:r>
              <w:rPr>
                <w:rFonts w:hint="eastAsia"/>
              </w:rPr>
              <w:t>M</w:t>
            </w:r>
          </w:p>
        </w:tc>
        <w:tc>
          <w:tcPr>
            <w:tcW w:w="1755" w:type="dxa"/>
            <w:vAlign w:val="center"/>
          </w:tcPr>
          <w:p w:rsidR="00127A77" w:rsidRDefault="00127A77" w:rsidP="00127A77">
            <w:pPr>
              <w:ind w:firstLineChars="200" w:firstLine="420"/>
            </w:pPr>
            <w:r>
              <w:rPr>
                <w:rFonts w:hint="eastAsia"/>
              </w:rPr>
              <w:t>蔡久兵</w:t>
            </w:r>
          </w:p>
        </w:tc>
        <w:tc>
          <w:tcPr>
            <w:tcW w:w="2932" w:type="dxa"/>
            <w:vAlign w:val="center"/>
          </w:tcPr>
          <w:p w:rsidR="00127A77" w:rsidRDefault="00127A77" w:rsidP="008D0F2B">
            <w:r>
              <w:rPr>
                <w:rFonts w:hint="eastAsia"/>
              </w:rPr>
              <w:t>修改版本</w:t>
            </w:r>
          </w:p>
        </w:tc>
      </w:tr>
      <w:tr w:rsidR="00D27EEF" w:rsidTr="00D27EEF">
        <w:trPr>
          <w:trHeight w:val="459"/>
        </w:trPr>
        <w:tc>
          <w:tcPr>
            <w:tcW w:w="1215" w:type="dxa"/>
            <w:vAlign w:val="center"/>
          </w:tcPr>
          <w:p w:rsidR="00D27EEF" w:rsidRDefault="00D27EEF" w:rsidP="003D47C2">
            <w:pPr>
              <w:jc w:val="center"/>
            </w:pPr>
          </w:p>
        </w:tc>
        <w:tc>
          <w:tcPr>
            <w:tcW w:w="1412" w:type="dxa"/>
            <w:vAlign w:val="center"/>
          </w:tcPr>
          <w:p w:rsidR="00D27EEF" w:rsidRDefault="00D27EEF" w:rsidP="003D47C2">
            <w:pPr>
              <w:jc w:val="center"/>
            </w:pPr>
            <w:r>
              <w:rPr>
                <w:rFonts w:hint="eastAsia"/>
              </w:rPr>
              <w:t>2013-12-31</w:t>
            </w:r>
          </w:p>
        </w:tc>
        <w:tc>
          <w:tcPr>
            <w:tcW w:w="1208" w:type="dxa"/>
            <w:vAlign w:val="center"/>
          </w:tcPr>
          <w:p w:rsidR="00D27EEF" w:rsidRDefault="00D27EEF" w:rsidP="003D47C2">
            <w:pPr>
              <w:jc w:val="center"/>
            </w:pPr>
            <w:r>
              <w:rPr>
                <w:rFonts w:hint="eastAsia"/>
              </w:rPr>
              <w:t>M</w:t>
            </w:r>
          </w:p>
        </w:tc>
        <w:tc>
          <w:tcPr>
            <w:tcW w:w="1755" w:type="dxa"/>
            <w:vAlign w:val="center"/>
          </w:tcPr>
          <w:p w:rsidR="00D27EEF" w:rsidRDefault="00D27EEF" w:rsidP="003D47C2">
            <w:r>
              <w:rPr>
                <w:rFonts w:hint="eastAsia"/>
              </w:rPr>
              <w:t xml:space="preserve">    </w:t>
            </w:r>
            <w:r>
              <w:rPr>
                <w:rFonts w:hint="eastAsia"/>
              </w:rPr>
              <w:t>蔡久兵</w:t>
            </w:r>
          </w:p>
        </w:tc>
        <w:tc>
          <w:tcPr>
            <w:tcW w:w="2932" w:type="dxa"/>
            <w:vAlign w:val="center"/>
          </w:tcPr>
          <w:p w:rsidR="00D27EEF" w:rsidRDefault="00D27EEF" w:rsidP="003D47C2">
            <w:r>
              <w:rPr>
                <w:rFonts w:hint="eastAsia"/>
              </w:rPr>
              <w:t>补充修改</w:t>
            </w:r>
          </w:p>
        </w:tc>
      </w:tr>
      <w:tr w:rsidR="00127A77" w:rsidTr="00D27EEF">
        <w:trPr>
          <w:trHeight w:val="459"/>
        </w:trPr>
        <w:tc>
          <w:tcPr>
            <w:tcW w:w="1215" w:type="dxa"/>
            <w:vAlign w:val="center"/>
          </w:tcPr>
          <w:p w:rsidR="00127A77" w:rsidRDefault="00D27EEF" w:rsidP="008D0F2B">
            <w:pPr>
              <w:jc w:val="center"/>
            </w:pPr>
            <w:r>
              <w:rPr>
                <w:rFonts w:hint="eastAsia"/>
              </w:rPr>
              <w:t>1.0.2</w:t>
            </w:r>
          </w:p>
        </w:tc>
        <w:tc>
          <w:tcPr>
            <w:tcW w:w="1412" w:type="dxa"/>
            <w:vAlign w:val="center"/>
          </w:tcPr>
          <w:p w:rsidR="00127A77" w:rsidRDefault="00EB1EAB" w:rsidP="00D27EEF">
            <w:pPr>
              <w:jc w:val="center"/>
            </w:pPr>
            <w:r>
              <w:rPr>
                <w:rFonts w:hint="eastAsia"/>
              </w:rPr>
              <w:t>201</w:t>
            </w:r>
            <w:r w:rsidR="00D27EEF">
              <w:rPr>
                <w:rFonts w:hint="eastAsia"/>
              </w:rPr>
              <w:t>4-01</w:t>
            </w:r>
            <w:r>
              <w:rPr>
                <w:rFonts w:hint="eastAsia"/>
              </w:rPr>
              <w:t>-</w:t>
            </w:r>
            <w:r w:rsidR="00D27EEF">
              <w:rPr>
                <w:rFonts w:hint="eastAsia"/>
              </w:rPr>
              <w:t>17</w:t>
            </w:r>
          </w:p>
        </w:tc>
        <w:tc>
          <w:tcPr>
            <w:tcW w:w="1208" w:type="dxa"/>
            <w:vAlign w:val="center"/>
          </w:tcPr>
          <w:p w:rsidR="00127A77" w:rsidRDefault="00EB1EAB" w:rsidP="008D0F2B">
            <w:pPr>
              <w:jc w:val="center"/>
            </w:pPr>
            <w:r>
              <w:rPr>
                <w:rFonts w:hint="eastAsia"/>
              </w:rPr>
              <w:t>M</w:t>
            </w:r>
          </w:p>
        </w:tc>
        <w:tc>
          <w:tcPr>
            <w:tcW w:w="1755" w:type="dxa"/>
            <w:vAlign w:val="center"/>
          </w:tcPr>
          <w:p w:rsidR="00127A77" w:rsidRDefault="00EB1EAB" w:rsidP="008D0F2B">
            <w:r>
              <w:rPr>
                <w:rFonts w:hint="eastAsia"/>
              </w:rPr>
              <w:t xml:space="preserve">    </w:t>
            </w:r>
            <w:r>
              <w:rPr>
                <w:rFonts w:hint="eastAsia"/>
              </w:rPr>
              <w:t>蔡久兵</w:t>
            </w:r>
          </w:p>
        </w:tc>
        <w:tc>
          <w:tcPr>
            <w:tcW w:w="2932" w:type="dxa"/>
            <w:vAlign w:val="center"/>
          </w:tcPr>
          <w:p w:rsidR="00127A77" w:rsidRDefault="00EB1EAB" w:rsidP="008D0F2B">
            <w:r>
              <w:rPr>
                <w:rFonts w:hint="eastAsia"/>
              </w:rPr>
              <w:t>补充修改</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127A77" w:rsidRDefault="00127A77" w:rsidP="00127A77">
      <w:pPr>
        <w:rPr>
          <w:rFonts w:ascii="宋体" w:hAnsi="宋体"/>
          <w:b/>
          <w:sz w:val="28"/>
          <w:szCs w:val="28"/>
        </w:rPr>
      </w:pPr>
      <w:r>
        <w:rPr>
          <w:rFonts w:ascii="宋体" w:hAnsi="宋体" w:hint="eastAsia"/>
          <w:b/>
          <w:sz w:val="28"/>
          <w:szCs w:val="28"/>
        </w:rPr>
        <w:t>版本修订：</w:t>
      </w:r>
    </w:p>
    <w:p w:rsidR="00127A77" w:rsidRPr="00B071BB" w:rsidRDefault="00127A77" w:rsidP="00127A77">
      <w:pPr>
        <w:rPr>
          <w:rFonts w:ascii="宋体" w:hAnsi="宋体"/>
          <w:color w:val="00B050"/>
          <w:szCs w:val="21"/>
        </w:rPr>
      </w:pPr>
      <w:r>
        <w:rPr>
          <w:rFonts w:ascii="宋体" w:hAnsi="宋体" w:hint="eastAsia"/>
          <w:color w:val="00B050"/>
          <w:szCs w:val="21"/>
        </w:rPr>
        <w:t>v</w:t>
      </w:r>
      <w:r w:rsidRPr="00B071BB">
        <w:rPr>
          <w:rFonts w:ascii="宋体" w:hAnsi="宋体" w:hint="eastAsia"/>
          <w:color w:val="00B050"/>
          <w:szCs w:val="21"/>
        </w:rPr>
        <w:t>1.0.0</w:t>
      </w:r>
      <w:r>
        <w:rPr>
          <w:rFonts w:ascii="宋体" w:hAnsi="宋体" w:hint="eastAsia"/>
          <w:color w:val="00B050"/>
          <w:szCs w:val="21"/>
        </w:rPr>
        <w:t xml:space="preserve">   </w:t>
      </w:r>
    </w:p>
    <w:p w:rsidR="00127A77" w:rsidRDefault="00127A77" w:rsidP="00127A77">
      <w:pPr>
        <w:rPr>
          <w:rFonts w:ascii="宋体" w:hAnsi="宋体"/>
          <w:color w:val="00B050"/>
          <w:szCs w:val="21"/>
        </w:rPr>
      </w:pPr>
      <w:r>
        <w:rPr>
          <w:rFonts w:ascii="宋体" w:hAnsi="宋体" w:hint="eastAsia"/>
          <w:color w:val="00B050"/>
          <w:szCs w:val="21"/>
        </w:rPr>
        <w:t xml:space="preserve"> 基本版本功能开发</w:t>
      </w:r>
    </w:p>
    <w:p w:rsidR="00127A77" w:rsidRDefault="00127A77" w:rsidP="00127A77">
      <w:pPr>
        <w:rPr>
          <w:rFonts w:ascii="宋体" w:hAnsi="宋体"/>
          <w:color w:val="00B050"/>
          <w:szCs w:val="21"/>
        </w:rPr>
      </w:pPr>
      <w:r>
        <w:rPr>
          <w:rFonts w:ascii="宋体" w:hAnsi="宋体"/>
          <w:color w:val="00B050"/>
          <w:szCs w:val="21"/>
        </w:rPr>
        <w:t>V</w:t>
      </w:r>
      <w:r>
        <w:rPr>
          <w:rFonts w:ascii="宋体" w:hAnsi="宋体" w:hint="eastAsia"/>
          <w:color w:val="00B050"/>
          <w:szCs w:val="21"/>
        </w:rPr>
        <w:t>1.0.1</w:t>
      </w:r>
    </w:p>
    <w:p w:rsidR="00127A77" w:rsidRDefault="00127A77" w:rsidP="00127A77">
      <w:pPr>
        <w:rPr>
          <w:rFonts w:ascii="Verdana" w:hAnsi="Verdana"/>
          <w:color w:val="00B050"/>
          <w:szCs w:val="21"/>
        </w:rPr>
      </w:pPr>
      <w:r>
        <w:rPr>
          <w:rFonts w:ascii="宋体" w:hAnsi="宋体" w:hint="eastAsia"/>
          <w:color w:val="00B050"/>
          <w:szCs w:val="21"/>
        </w:rPr>
        <w:t>增加我的银行卡功能见接口（</w:t>
      </w:r>
      <w:r w:rsidR="002F5A37">
        <w:rPr>
          <w:rFonts w:ascii="宋体" w:hAnsi="宋体" w:hint="eastAsia"/>
          <w:color w:val="00B050"/>
          <w:szCs w:val="21"/>
        </w:rPr>
        <w:t>3.51 和3.52</w:t>
      </w:r>
      <w:r>
        <w:rPr>
          <w:rFonts w:ascii="宋体" w:hAnsi="宋体" w:hint="eastAsia"/>
          <w:color w:val="00B050"/>
          <w:szCs w:val="21"/>
        </w:rPr>
        <w:t>）</w:t>
      </w:r>
    </w:p>
    <w:p w:rsidR="00127A77" w:rsidRPr="0005350F" w:rsidRDefault="0005350F" w:rsidP="00E77421">
      <w:pPr>
        <w:rPr>
          <w:b/>
          <w:color w:val="FF0000"/>
        </w:rPr>
      </w:pPr>
      <w:r w:rsidRPr="0005350F">
        <w:rPr>
          <w:rFonts w:hint="eastAsia"/>
          <w:b/>
          <w:color w:val="FF0000"/>
        </w:rPr>
        <w:t>2013-12-30</w:t>
      </w:r>
    </w:p>
    <w:p w:rsidR="0005350F" w:rsidRDefault="0005350F" w:rsidP="00E77421">
      <w:pPr>
        <w:rPr>
          <w:rFonts w:ascii="Courier New" w:hAnsi="Courier New" w:cs="Courier New"/>
          <w:color w:val="FF0000"/>
          <w:sz w:val="18"/>
          <w:szCs w:val="18"/>
        </w:rPr>
      </w:pPr>
      <w:r w:rsidRPr="0005350F">
        <w:rPr>
          <w:rFonts w:hint="eastAsia"/>
          <w:b/>
          <w:color w:val="FF0000"/>
        </w:rPr>
        <w:t>增加</w:t>
      </w:r>
      <w:r w:rsidRPr="0005350F">
        <w:rPr>
          <w:rFonts w:hint="eastAsia"/>
          <w:b/>
          <w:color w:val="FF0000"/>
        </w:rPr>
        <w:t>53-58</w:t>
      </w:r>
      <w:r w:rsidRPr="0005350F">
        <w:rPr>
          <w:rFonts w:hint="eastAsia"/>
          <w:b/>
          <w:color w:val="FF0000"/>
        </w:rPr>
        <w:t>接口</w:t>
      </w:r>
      <w:r w:rsidRPr="0005350F">
        <w:rPr>
          <w:rFonts w:hint="eastAsia"/>
          <w:b/>
          <w:color w:val="FF0000"/>
        </w:rPr>
        <w:t xml:space="preserve"> </w:t>
      </w:r>
      <w:r w:rsidRPr="0005350F">
        <w:rPr>
          <w:rFonts w:hint="eastAsia"/>
          <w:b/>
          <w:color w:val="FF0000"/>
        </w:rPr>
        <w:t>修改</w:t>
      </w:r>
      <w:r w:rsidRPr="0005350F">
        <w:rPr>
          <w:rFonts w:hint="eastAsia"/>
          <w:b/>
          <w:color w:val="FF0000"/>
        </w:rPr>
        <w:t xml:space="preserve">20 </w:t>
      </w:r>
      <w:r w:rsidRPr="0005350F">
        <w:rPr>
          <w:rFonts w:hint="eastAsia"/>
          <w:b/>
          <w:color w:val="FF0000"/>
        </w:rPr>
        <w:t>接口增加（</w:t>
      </w:r>
      <w:r w:rsidRPr="0005350F">
        <w:rPr>
          <w:rFonts w:ascii="Courier New" w:hAnsi="Courier New" w:cs="Courier New"/>
          <w:color w:val="FF0000"/>
          <w:sz w:val="18"/>
          <w:szCs w:val="18"/>
        </w:rPr>
        <w:t>1.2.</w:t>
      </w:r>
      <w:r w:rsidRPr="0005350F">
        <w:rPr>
          <w:rFonts w:ascii="Courier New" w:hAnsi="Courier New" w:cs="Courier New" w:hint="eastAsia"/>
          <w:color w:val="FF0000"/>
          <w:sz w:val="18"/>
          <w:szCs w:val="18"/>
        </w:rPr>
        <w:t>4.4</w:t>
      </w:r>
      <w:r w:rsidRPr="0005350F">
        <w:rPr>
          <w:rFonts w:ascii="Courier New" w:hAnsi="Courier New" w:cs="Courier New" w:hint="eastAsia"/>
          <w:color w:val="FF0000"/>
          <w:sz w:val="18"/>
          <w:szCs w:val="18"/>
        </w:rPr>
        <w:t>）接口字段</w:t>
      </w:r>
    </w:p>
    <w:p w:rsidR="00EB1EAB" w:rsidRDefault="00EB1EAB" w:rsidP="00E77421">
      <w:pPr>
        <w:rPr>
          <w:rFonts w:ascii="Courier New" w:hAnsi="Courier New" w:cs="Courier New"/>
          <w:color w:val="FF0000"/>
          <w:sz w:val="18"/>
          <w:szCs w:val="18"/>
        </w:rPr>
      </w:pPr>
      <w:r>
        <w:rPr>
          <w:rFonts w:ascii="Courier New" w:hAnsi="Courier New" w:cs="Courier New" w:hint="eastAsia"/>
          <w:color w:val="FF0000"/>
          <w:sz w:val="18"/>
          <w:szCs w:val="18"/>
        </w:rPr>
        <w:t xml:space="preserve">2013-12-31 </w:t>
      </w:r>
    </w:p>
    <w:p w:rsidR="00EB1EAB" w:rsidRDefault="00EB1EAB" w:rsidP="00E77421">
      <w:pPr>
        <w:rPr>
          <w:color w:val="FF0000"/>
        </w:rPr>
      </w:pPr>
      <w:r w:rsidRPr="00EB1EAB">
        <w:rPr>
          <w:color w:val="FF0000"/>
        </w:rPr>
        <w:t>TFB_API_00</w:t>
      </w:r>
      <w:r w:rsidRPr="00EB1EAB">
        <w:rPr>
          <w:rFonts w:hint="eastAsia"/>
          <w:color w:val="FF0000"/>
        </w:rPr>
        <w:t xml:space="preserve">53 </w:t>
      </w:r>
      <w:r w:rsidRPr="00EB1EAB">
        <w:rPr>
          <w:rFonts w:hint="eastAsia"/>
          <w:color w:val="FF0000"/>
        </w:rPr>
        <w:t>接口增加返回</w:t>
      </w:r>
      <w:r w:rsidRPr="00EB1EAB">
        <w:rPr>
          <w:rFonts w:hint="eastAsia"/>
          <w:color w:val="FF0000"/>
        </w:rPr>
        <w:t>bankid</w:t>
      </w:r>
      <w:r w:rsidRPr="00EB1EAB">
        <w:rPr>
          <w:rFonts w:hint="eastAsia"/>
          <w:color w:val="FF0000"/>
        </w:rPr>
        <w:t>字段</w:t>
      </w:r>
    </w:p>
    <w:p w:rsidR="00D27EEF" w:rsidRDefault="00D27EEF" w:rsidP="00D27EEF">
      <w:pPr>
        <w:rPr>
          <w:rFonts w:ascii="Courier New" w:hAnsi="Courier New" w:cs="Courier New"/>
          <w:color w:val="FF0000"/>
          <w:sz w:val="18"/>
          <w:szCs w:val="18"/>
        </w:rPr>
      </w:pPr>
      <w:r>
        <w:rPr>
          <w:rFonts w:ascii="Courier New" w:hAnsi="Courier New" w:cs="Courier New" w:hint="eastAsia"/>
          <w:color w:val="FF0000"/>
          <w:sz w:val="18"/>
          <w:szCs w:val="18"/>
        </w:rPr>
        <w:t xml:space="preserve">2014-01-17 </w:t>
      </w:r>
    </w:p>
    <w:p w:rsidR="00D27EEF" w:rsidRPr="00EB1EAB" w:rsidRDefault="00D27EEF" w:rsidP="00D27EEF">
      <w:pPr>
        <w:rPr>
          <w:b/>
          <w:color w:val="FF0000"/>
        </w:rPr>
      </w:pPr>
      <w:r w:rsidRPr="00EB1EAB">
        <w:rPr>
          <w:color w:val="FF0000"/>
        </w:rPr>
        <w:t>TFB_API_00</w:t>
      </w:r>
      <w:bookmarkStart w:id="2" w:name="_GoBack"/>
      <w:bookmarkEnd w:id="2"/>
      <w:r>
        <w:rPr>
          <w:rFonts w:hint="eastAsia"/>
          <w:color w:val="FF0000"/>
        </w:rPr>
        <w:t>30</w:t>
      </w:r>
      <w:r w:rsidRPr="00EB1EAB">
        <w:rPr>
          <w:rFonts w:hint="eastAsia"/>
          <w:color w:val="FF0000"/>
        </w:rPr>
        <w:t xml:space="preserve"> </w:t>
      </w:r>
      <w:r>
        <w:rPr>
          <w:rFonts w:hint="eastAsia"/>
          <w:color w:val="FF0000"/>
        </w:rPr>
        <w:t>接口增加按照分页来显示，并且支持模糊搜索。</w:t>
      </w:r>
    </w:p>
    <w:p w:rsidR="00D27EEF" w:rsidRPr="00D27EEF" w:rsidRDefault="006B6EA5" w:rsidP="00E77421">
      <w:pPr>
        <w:rPr>
          <w:b/>
          <w:color w:val="FF0000"/>
        </w:rPr>
      </w:pPr>
      <w:r>
        <w:rPr>
          <w:rFonts w:hint="eastAsia"/>
          <w:b/>
          <w:color w:val="FF0000"/>
        </w:rPr>
        <w:t>版本号修改为：</w:t>
      </w:r>
      <w:r>
        <w:rPr>
          <w:rFonts w:hint="eastAsia"/>
          <w:b/>
          <w:color w:val="FF0000"/>
        </w:rPr>
        <w:t>1.0.2</w:t>
      </w:r>
    </w:p>
    <w:p w:rsidR="00E77421" w:rsidRDefault="00E77421" w:rsidP="00E77421">
      <w:pPr>
        <w:pStyle w:val="1"/>
        <w:numPr>
          <w:ilvl w:val="0"/>
          <w:numId w:val="13"/>
        </w:numPr>
      </w:pPr>
      <w:r>
        <w:rPr>
          <w:rFonts w:hint="eastAsia"/>
          <w:b w:val="0"/>
        </w:rPr>
        <w:t>接口协议</w:t>
      </w:r>
      <w:bookmarkEnd w:id="0"/>
      <w:bookmarkEnd w:id="1"/>
    </w:p>
    <w:p w:rsidR="00E77421" w:rsidRDefault="00E77421" w:rsidP="00E77421">
      <w:pPr>
        <w:pStyle w:val="2"/>
        <w:numPr>
          <w:ilvl w:val="1"/>
          <w:numId w:val="13"/>
        </w:numPr>
      </w:pPr>
      <w:bookmarkStart w:id="3" w:name="_Toc356226519"/>
      <w:bookmarkStart w:id="4" w:name="_Toc339845489"/>
      <w:bookmarkStart w:id="5" w:name="_Toc304554458"/>
      <w:r>
        <w:rPr>
          <w:rFonts w:hint="eastAsia"/>
        </w:rPr>
        <w:t>服务描述接口定义</w:t>
      </w:r>
      <w:bookmarkEnd w:id="3"/>
      <w:bookmarkEnd w:id="4"/>
      <w:bookmarkEnd w:id="5"/>
    </w:p>
    <w:p w:rsidR="00E77421" w:rsidRDefault="00E77421" w:rsidP="00E77421">
      <w:pPr>
        <w:pStyle w:val="3"/>
        <w:numPr>
          <w:ilvl w:val="2"/>
          <w:numId w:val="13"/>
        </w:numPr>
        <w:spacing w:line="415" w:lineRule="auto"/>
      </w:pPr>
      <w:bookmarkStart w:id="6" w:name="_Toc356226520"/>
      <w:bookmarkStart w:id="7" w:name="_Toc339845490"/>
      <w:bookmarkStart w:id="8" w:name="_Toc304554459"/>
      <w:r>
        <w:rPr>
          <w:rFonts w:hint="eastAsia"/>
        </w:rPr>
        <w:t>消息的结构形式</w:t>
      </w:r>
      <w:bookmarkEnd w:id="6"/>
      <w:bookmarkEnd w:id="7"/>
      <w:bookmarkEnd w:id="8"/>
    </w:p>
    <w:p w:rsidR="00E77421" w:rsidRDefault="00E77421" w:rsidP="00E77421">
      <w:pPr>
        <w:pStyle w:val="3"/>
        <w:numPr>
          <w:ilvl w:val="2"/>
          <w:numId w:val="13"/>
        </w:numPr>
        <w:spacing w:line="415" w:lineRule="auto"/>
        <w:rPr>
          <w:rFonts w:cs="Arial"/>
        </w:rPr>
      </w:pPr>
      <w:bookmarkStart w:id="9" w:name="_Toc356226521"/>
      <w:bookmarkStart w:id="10" w:name="_Toc339845491"/>
      <w:bookmarkStart w:id="11" w:name="_Toc304554460"/>
      <w:r>
        <w:rPr>
          <w:rFonts w:hint="eastAsia"/>
        </w:rPr>
        <w:t>协议规格描述</w:t>
      </w:r>
      <w:bookmarkEnd w:id="9"/>
      <w:bookmarkEnd w:id="10"/>
      <w:bookmarkEnd w:id="11"/>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XML协议对大小写敏感，为减少误解，规定消息中的节点名统一用小写字母。如:   schemalocation</w:t>
      </w:r>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r>
        <w:rPr>
          <w:rFonts w:ascii="Tahoma" w:hAnsi="Tahoma" w:cs="Tahoma"/>
          <w:color w:val="454545"/>
          <w:szCs w:val="21"/>
          <w:shd w:val="clear" w:color="auto" w:fill="FFFFFF"/>
        </w:rPr>
        <w:t>printEmployeePaychecks</w:t>
      </w:r>
    </w:p>
    <w:p w:rsidR="00E77421" w:rsidRDefault="00E77421" w:rsidP="00E77421">
      <w:pPr>
        <w:pStyle w:val="3"/>
        <w:numPr>
          <w:ilvl w:val="2"/>
          <w:numId w:val="13"/>
        </w:numPr>
        <w:spacing w:line="415" w:lineRule="auto"/>
      </w:pPr>
      <w:bookmarkStart w:id="12" w:name="_Toc356226522"/>
      <w:bookmarkStart w:id="13" w:name="_Toc339845492"/>
      <w:bookmarkStart w:id="14" w:name="_Toc304554461"/>
      <w:r>
        <w:rPr>
          <w:rFonts w:hint="eastAsia"/>
        </w:rPr>
        <w:t>消息格式约定</w:t>
      </w:r>
      <w:bookmarkEnd w:id="12"/>
      <w:bookmarkEnd w:id="13"/>
      <w:bookmarkEnd w:id="14"/>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报文体统一采用</w:t>
      </w:r>
      <w:r>
        <w:rPr>
          <w:color w:val="FF0000"/>
        </w:rPr>
        <w:t>UTF-8</w:t>
      </w:r>
      <w:r>
        <w:rPr>
          <w:rFonts w:hint="eastAsia"/>
        </w:rPr>
        <w:t>编码</w:t>
      </w:r>
      <w:r>
        <w:t>.</w:t>
      </w:r>
    </w:p>
    <w:p w:rsidR="00E77421" w:rsidRDefault="00E77421" w:rsidP="00E77421">
      <w:r>
        <w:lastRenderedPageBreak/>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5" w:name="OLE_LINK107"/>
            <w:bookmarkStart w:id="16" w:name="OLE_LINK108"/>
            <w:bookmarkStart w:id="17" w:name="OLE_LINK109"/>
            <w:r>
              <w:rPr>
                <w:color w:val="800000"/>
                <w:kern w:val="0"/>
                <w:highlight w:val="white"/>
              </w:rPr>
              <w:t>req_token</w:t>
            </w:r>
            <w:bookmarkEnd w:id="15"/>
            <w:bookmarkEnd w:id="16"/>
            <w:bookmarkEnd w:id="17"/>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18" w:name="OLE_LINK17"/>
            <w:bookmarkStart w:id="19"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18"/>
            <w:bookmarkEnd w:id="19"/>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0" w:name="OLE_LINK91"/>
            <w:bookmarkStart w:id="21" w:name="OLE_LINK92"/>
            <w:r w:rsidR="00037800">
              <w:rPr>
                <w:rFonts w:hint="eastAsia"/>
                <w:color w:val="0000FF"/>
                <w:kern w:val="0"/>
                <w:highlight w:val="white"/>
              </w:rPr>
              <w:t>req_version</w:t>
            </w:r>
            <w:bookmarkEnd w:id="20"/>
            <w:bookmarkEnd w:id="21"/>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2"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del w:id="23"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4" w:name="OLE_LINK21"/>
            <w:bookmarkStart w:id="25" w:name="OLE_LINK22"/>
            <w:r>
              <w:rPr>
                <w:rFonts w:hint="eastAsia"/>
                <w:color w:val="808080"/>
                <w:kern w:val="0"/>
                <w:highlight w:val="white"/>
              </w:rPr>
              <w:t>请求服务类型信息体</w:t>
            </w:r>
            <w:bookmarkEnd w:id="24"/>
            <w:bookmarkEnd w:id="25"/>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26"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27" w:author="Comparison" w:date="2013-09-26T09:29:00Z"/>
                <w:color w:val="000000"/>
                <w:kern w:val="0"/>
                <w:highlight w:val="white"/>
              </w:rPr>
            </w:pPr>
            <w:bookmarkStart w:id="28" w:name="_Hlk318552877"/>
            <w:del w:id="29"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0" w:author="Comparison" w:date="2013-09-26T09:29:00Z"/>
                <w:color w:val="000000"/>
                <w:kern w:val="0"/>
                <w:highlight w:val="white"/>
              </w:rPr>
            </w:pPr>
            <w:del w:id="31"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2" w:author="Comparison" w:date="2013-09-26T09:29:00Z"/>
                <w:color w:val="0000FF"/>
                <w:kern w:val="0"/>
                <w:highlight w:val="white"/>
              </w:rPr>
            </w:pPr>
            <w:del w:id="33"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4" w:author="Comparison" w:date="2013-09-26T09:29:00Z"/>
                <w:color w:val="0000FF"/>
                <w:kern w:val="0"/>
                <w:highlight w:val="white"/>
              </w:rPr>
            </w:pPr>
            <w:del w:id="35"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36"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37"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38"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39"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0" w:author="Comparison" w:date="2013-09-26T09:29:00Z"/>
                <w:color w:val="0000FF"/>
                <w:kern w:val="0"/>
                <w:highlight w:val="white"/>
              </w:rPr>
            </w:pPr>
            <w:del w:id="41"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2" w:author="Comparison" w:date="2013-09-26T09:29:00Z"/>
                <w:color w:val="000000"/>
                <w:kern w:val="0"/>
                <w:highlight w:val="white"/>
              </w:rPr>
            </w:pPr>
            <w:del w:id="43"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4" w:author="Comparison" w:date="2013-09-26T09:29:00Z"/>
                <w:color w:val="000000"/>
                <w:kern w:val="0"/>
                <w:highlight w:val="white"/>
              </w:rPr>
            </w:pPr>
            <w:del w:id="45"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46" w:author="Comparison" w:date="2013-09-26T09:29:00Z"/>
                <w:color w:val="000000"/>
                <w:kern w:val="0"/>
                <w:highlight w:val="white"/>
              </w:rPr>
            </w:pPr>
            <w:del w:id="47"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FF"/>
                <w:kern w:val="0"/>
                <w:highlight w:val="white"/>
              </w:rPr>
            </w:pPr>
            <w:del w:id="49"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4" w:author="Comparison" w:date="2013-09-26T09:29:00Z"/>
                <w:color w:val="000000"/>
                <w:kern w:val="0"/>
                <w:highlight w:val="white"/>
              </w:rPr>
            </w:pPr>
            <w:del w:id="55"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00"/>
                <w:kern w:val="0"/>
                <w:highlight w:val="white"/>
              </w:rPr>
            </w:pPr>
            <w:del w:id="57"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58" w:author="Comparison" w:date="2013-09-26T09:29:00Z"/>
              </w:rPr>
            </w:pPr>
            <w:del w:id="59"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28"/>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req_key</w:t>
      </w:r>
      <w:r w:rsidR="004A090E" w:rsidRPr="004A090E">
        <w:rPr>
          <w:rFonts w:hint="eastAsia"/>
          <w:kern w:val="0"/>
          <w:szCs w:val="21"/>
        </w:rPr>
        <w:t xml:space="preserve">  </w:t>
      </w:r>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wgDiqM32v5 @ 9 CR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114, 119,103, 68 ,105,113,77, 51,50,118,53,64, 57,67,82,33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、协议中具体元素时间格式默认和报文头中的时间格式保存一致：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lastRenderedPageBreak/>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0" w:name="OLE_LINK110"/>
            <w:bookmarkStart w:id="61" w:name="OLE_LINK125"/>
            <w:r>
              <w:rPr>
                <w:rFonts w:hint="eastAsia"/>
                <w:color w:val="800000"/>
                <w:kern w:val="0"/>
                <w:highlight w:val="white"/>
              </w:rPr>
              <w:t>req_bkenv</w:t>
            </w:r>
            <w:bookmarkEnd w:id="60"/>
            <w:bookmarkEnd w:id="61"/>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接口动作</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返回银联环境</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Default="004A090E" w:rsidP="00E77421">
      <w:pPr>
        <w:pStyle w:val="17"/>
        <w:rPr>
          <w:kern w:val="0"/>
          <w:szCs w:val="21"/>
        </w:rPr>
      </w:pPr>
      <w:r>
        <w:rPr>
          <w:rFonts w:hint="eastAsia"/>
          <w:kern w:val="0"/>
          <w:szCs w:val="21"/>
        </w:rPr>
        <w:t xml:space="preserve">   </w:t>
      </w:r>
      <w:r>
        <w:rPr>
          <w:rFonts w:hint="eastAsia"/>
          <w:kern w:val="0"/>
          <w:szCs w:val="21"/>
        </w:rPr>
        <w:t>登录名：</w:t>
      </w:r>
      <w:r>
        <w:rPr>
          <w:rFonts w:hint="eastAsia"/>
          <w:kern w:val="0"/>
          <w:szCs w:val="21"/>
        </w:rPr>
        <w:t>13800000000</w:t>
      </w:r>
    </w:p>
    <w:p w:rsidR="004A090E" w:rsidRDefault="004A090E" w:rsidP="00E77421">
      <w:pPr>
        <w:pStyle w:val="17"/>
        <w:rPr>
          <w:kern w:val="0"/>
          <w:szCs w:val="21"/>
        </w:rPr>
      </w:pPr>
      <w:r>
        <w:rPr>
          <w:rFonts w:hint="eastAsia"/>
          <w:kern w:val="0"/>
          <w:szCs w:val="21"/>
        </w:rPr>
        <w:t xml:space="preserve">   </w:t>
      </w:r>
      <w:r>
        <w:rPr>
          <w:rFonts w:hint="eastAsia"/>
          <w:kern w:val="0"/>
          <w:szCs w:val="21"/>
        </w:rPr>
        <w:t>密码</w:t>
      </w:r>
      <w:r>
        <w:rPr>
          <w:rFonts w:hint="eastAsia"/>
          <w:kern w:val="0"/>
          <w:szCs w:val="21"/>
        </w:rPr>
        <w:t xml:space="preserve">  </w:t>
      </w:r>
      <w:r>
        <w:rPr>
          <w:rFonts w:hint="eastAsia"/>
          <w:kern w:val="0"/>
          <w:szCs w:val="21"/>
        </w:rPr>
        <w:t>：</w:t>
      </w:r>
      <w:r>
        <w:rPr>
          <w:rFonts w:hint="eastAsia"/>
          <w:kern w:val="0"/>
          <w:szCs w:val="21"/>
        </w:rPr>
        <w:t xml:space="preserve">test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r>
        <w:rPr>
          <w:rFonts w:hint="eastAsia"/>
          <w:kern w:val="0"/>
          <w:szCs w:val="21"/>
        </w:rPr>
        <w:t>Array(0=&gt;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r>
        <w:rPr>
          <w:kern w:val="0"/>
          <w:szCs w:val="21"/>
        </w:rPr>
        <w:t>’</w:t>
      </w:r>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动态码更新是服务端程序自动获得并返回，下次请求时传送给服务端即可。该动态码主要用户时效校验功能。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2" w:name="_Toc356226523"/>
      <w:bookmarkStart w:id="63" w:name="_Toc339845493"/>
      <w:bookmarkStart w:id="64" w:name="_Toc304554466"/>
      <w:r>
        <w:rPr>
          <w:rFonts w:hint="eastAsia"/>
        </w:rPr>
        <w:t>接口约束</w:t>
      </w:r>
      <w:bookmarkEnd w:id="62"/>
      <w:bookmarkEnd w:id="63"/>
      <w:bookmarkEnd w:id="64"/>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，无或者</w:t>
            </w:r>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lastRenderedPageBreak/>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可为空或者非空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65" w:name="_Toc356226524"/>
      <w:bookmarkStart w:id="66" w:name="_Toc339845494"/>
      <w:r>
        <w:rPr>
          <w:rFonts w:hint="eastAsia"/>
        </w:rPr>
        <w:t>操作类型定义</w:t>
      </w:r>
      <w:bookmarkEnd w:id="65"/>
      <w:bookmarkEnd w:id="66"/>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r>
        <w:rPr>
          <w:rFonts w:ascii="Courier New" w:hAnsi="Courier New" w:cs="Courier New"/>
          <w:color w:val="984806"/>
        </w:rPr>
        <w:t>operation_request</w:t>
      </w:r>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r>
        <w:rPr>
          <w:rFonts w:ascii="Courier New" w:hAnsi="Courier New" w:cs="Courier New"/>
          <w:color w:val="984806"/>
        </w:rPr>
        <w:t>operation_response</w:t>
      </w:r>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67" w:name="_Toc356226525"/>
      <w:bookmarkStart w:id="68" w:name="_Toc339845495"/>
      <w:bookmarkStart w:id="69" w:name="_Toc304554462"/>
      <w:r>
        <w:rPr>
          <w:rFonts w:hint="eastAsia"/>
        </w:rPr>
        <w:t>消息头部</w:t>
      </w:r>
      <w:bookmarkEnd w:id="67"/>
      <w:bookmarkEnd w:id="68"/>
      <w:bookmarkEnd w:id="69"/>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70" w:name="_Toc304554463"/>
      <w:r>
        <w:rPr>
          <w:rFonts w:hint="eastAsia"/>
          <w:b w:val="0"/>
        </w:rPr>
        <w:t>服务请求消息头部</w:t>
      </w:r>
      <w:r>
        <w:rPr>
          <w:b w:val="0"/>
        </w:rPr>
        <w:t>(RequestHeader)</w:t>
      </w:r>
      <w:bookmarkEnd w:id="70"/>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lastRenderedPageBreak/>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引用银联环境标识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可选，用户在平台上银联支付接口标识</w:t>
            </w:r>
            <w:r w:rsidR="007E4EC4">
              <w:rPr>
                <w:rFonts w:cs="Arial" w:hint="eastAsia"/>
                <w:szCs w:val="21"/>
              </w:rPr>
              <w:t>0</w:t>
            </w:r>
            <w:r>
              <w:rPr>
                <w:rFonts w:cs="Arial" w:hint="eastAsia"/>
                <w:szCs w:val="21"/>
              </w:rPr>
              <w:t>0</w:t>
            </w:r>
            <w:r>
              <w:rPr>
                <w:rFonts w:cs="Arial" w:hint="eastAsia"/>
                <w:szCs w:val="21"/>
              </w:rPr>
              <w:t>测试环境</w:t>
            </w:r>
            <w:r>
              <w:rPr>
                <w:rFonts w:cs="Arial" w:hint="eastAsia"/>
                <w:szCs w:val="21"/>
              </w:rPr>
              <w:t xml:space="preserve"> </w:t>
            </w:r>
            <w:r w:rsidR="007E4EC4">
              <w:rPr>
                <w:rFonts w:cs="Arial" w:hint="eastAsia"/>
                <w:szCs w:val="21"/>
              </w:rPr>
              <w:t>0</w:t>
            </w:r>
            <w:r>
              <w:rPr>
                <w:rFonts w:cs="Arial" w:hint="eastAsia"/>
                <w:szCs w:val="21"/>
              </w:rPr>
              <w:t xml:space="preserve">1 </w:t>
            </w:r>
            <w:r>
              <w:rPr>
                <w:rFonts w:cs="Arial" w:hint="eastAsia"/>
                <w:szCs w:val="21"/>
              </w:rPr>
              <w:t>正式环境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银联环境</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服务端银联环境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lastRenderedPageBreak/>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1" w:name="_Toc356226526"/>
      <w:bookmarkStart w:id="72" w:name="_Toc339845496"/>
      <w:r>
        <w:rPr>
          <w:rFonts w:hint="eastAsia"/>
          <w:b w:val="0"/>
        </w:rPr>
        <w:t>通讯协议</w:t>
      </w:r>
      <w:bookmarkEnd w:id="71"/>
      <w:bookmarkEnd w:id="72"/>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73" w:name="_Toc356226527"/>
      <w:r>
        <w:rPr>
          <w:rFonts w:hint="eastAsia"/>
          <w:b w:val="0"/>
        </w:rPr>
        <w:t>接口定义</w:t>
      </w:r>
      <w:bookmarkEnd w:id="73"/>
    </w:p>
    <w:p w:rsidR="00E77421" w:rsidRDefault="00E77421" w:rsidP="00E77421"/>
    <w:p w:rsidR="00E77421" w:rsidRDefault="00E77421" w:rsidP="00E77421">
      <w:pPr>
        <w:pStyle w:val="2"/>
        <w:numPr>
          <w:ilvl w:val="1"/>
          <w:numId w:val="13"/>
        </w:numPr>
      </w:pPr>
      <w:bookmarkStart w:id="74" w:name="_Toc356226528"/>
      <w:bookmarkStart w:id="75" w:name="_Toc338662585"/>
      <w:r>
        <w:t>TFB_API_0001</w:t>
      </w:r>
      <w:r>
        <w:rPr>
          <w:rFonts w:hint="eastAsia"/>
        </w:rPr>
        <w:t>用户注册短信校验码获取</w:t>
      </w:r>
      <w:bookmarkEnd w:id="74"/>
      <w:bookmarkEnd w:id="75"/>
    </w:p>
    <w:p w:rsidR="00E77421" w:rsidRDefault="00E77421" w:rsidP="00E77421">
      <w:pPr>
        <w:pStyle w:val="3"/>
        <w:numPr>
          <w:ilvl w:val="2"/>
          <w:numId w:val="13"/>
        </w:numPr>
        <w:spacing w:line="415" w:lineRule="auto"/>
      </w:pPr>
      <w:bookmarkStart w:id="76" w:name="_Toc356226529"/>
      <w:r>
        <w:rPr>
          <w:rFonts w:hint="eastAsia"/>
        </w:rPr>
        <w:t>业务标识</w:t>
      </w:r>
      <w:bookmarkEnd w:id="76"/>
      <w:r>
        <w:t>ApiAuthorReg</w:t>
      </w:r>
    </w:p>
    <w:p w:rsidR="00E77421" w:rsidRDefault="00E77421" w:rsidP="00E77421"/>
    <w:p w:rsidR="00E77421" w:rsidRDefault="00E77421" w:rsidP="00E77421">
      <w:pPr>
        <w:pStyle w:val="3"/>
        <w:numPr>
          <w:ilvl w:val="2"/>
          <w:numId w:val="13"/>
        </w:numPr>
        <w:spacing w:line="415" w:lineRule="auto"/>
      </w:pPr>
      <w:bookmarkStart w:id="77" w:name="_Toc356226530"/>
      <w:r>
        <w:rPr>
          <w:rFonts w:hint="eastAsia"/>
        </w:rPr>
        <w:t>业务功能描述</w:t>
      </w:r>
      <w:bookmarkEnd w:id="77"/>
    </w:p>
    <w:p w:rsidR="00E77421" w:rsidRDefault="00E77421" w:rsidP="00E77421">
      <w:pPr>
        <w:ind w:firstLineChars="50" w:firstLine="105"/>
      </w:pPr>
      <w:r>
        <w:rPr>
          <w:rFonts w:hint="eastAsia"/>
        </w:rPr>
        <w:t>获取手机号码随机短信效验码。该短信效验码适用于通付宝手机平台需要用的用户注册手机号码短信校验码发送业务。</w:t>
      </w:r>
    </w:p>
    <w:p w:rsidR="00E77421" w:rsidRDefault="00E77421" w:rsidP="00E77421">
      <w:pPr>
        <w:pStyle w:val="3"/>
        <w:numPr>
          <w:ilvl w:val="2"/>
          <w:numId w:val="13"/>
        </w:numPr>
        <w:spacing w:line="415" w:lineRule="auto"/>
      </w:pPr>
      <w:bookmarkStart w:id="78" w:name="_Toc356226531"/>
      <w:r>
        <w:rPr>
          <w:rFonts w:hint="eastAsia"/>
        </w:rPr>
        <w:t>请求</w:t>
      </w:r>
      <w:bookmarkEnd w:id="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79" w:name="_Toc356226532"/>
      <w:r>
        <w:rPr>
          <w:rFonts w:hint="eastAsia"/>
        </w:rPr>
        <w:lastRenderedPageBreak/>
        <w:t>应答</w:t>
      </w:r>
      <w:bookmarkEnd w:id="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80"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bookmarkEnd w:id="80"/>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81" w:name="_Toc356226534"/>
      <w:bookmarkStart w:id="82" w:name="_Toc338662586"/>
      <w:r>
        <w:t>TFB_API_0002</w:t>
      </w:r>
      <w:bookmarkEnd w:id="81"/>
      <w:bookmarkEnd w:id="82"/>
      <w:r>
        <w:rPr>
          <w:rFonts w:hint="eastAsia"/>
        </w:rPr>
        <w:t>用户注册短信校验成功后注册资料登记</w:t>
      </w:r>
    </w:p>
    <w:p w:rsidR="00E77421" w:rsidRDefault="00E77421" w:rsidP="00E77421"/>
    <w:p w:rsidR="00E77421" w:rsidRDefault="00E77421" w:rsidP="00E77421">
      <w:pPr>
        <w:pStyle w:val="3"/>
        <w:numPr>
          <w:ilvl w:val="2"/>
          <w:numId w:val="13"/>
        </w:numPr>
        <w:spacing w:line="415" w:lineRule="auto"/>
      </w:pPr>
      <w:bookmarkStart w:id="83" w:name="_Toc356226535"/>
      <w:r>
        <w:rPr>
          <w:rFonts w:hint="eastAsia"/>
        </w:rPr>
        <w:t>业务标识</w:t>
      </w:r>
      <w:bookmarkEnd w:id="83"/>
      <w:r>
        <w:t>ApiAuthorReg</w:t>
      </w:r>
    </w:p>
    <w:p w:rsidR="00E77421" w:rsidRDefault="00E77421" w:rsidP="00E77421"/>
    <w:p w:rsidR="00E77421" w:rsidRDefault="00E77421" w:rsidP="00E77421">
      <w:pPr>
        <w:pStyle w:val="3"/>
        <w:numPr>
          <w:ilvl w:val="2"/>
          <w:numId w:val="13"/>
        </w:numPr>
        <w:spacing w:line="415" w:lineRule="auto"/>
      </w:pPr>
      <w:bookmarkStart w:id="84" w:name="_Toc356226536"/>
      <w:r>
        <w:rPr>
          <w:rFonts w:hint="eastAsia"/>
        </w:rPr>
        <w:t>业务功能描述</w:t>
      </w:r>
      <w:bookmarkEnd w:id="84"/>
    </w:p>
    <w:p w:rsidR="00E77421" w:rsidRDefault="00E77421" w:rsidP="00E77421">
      <w:pPr>
        <w:ind w:firstLine="420"/>
      </w:pPr>
      <w:r>
        <w:rPr>
          <w:rFonts w:hint="eastAsia"/>
        </w:rPr>
        <w:t>通付宝用户注册</w:t>
      </w:r>
    </w:p>
    <w:p w:rsidR="00E77421" w:rsidRDefault="00E77421" w:rsidP="00E77421">
      <w:pPr>
        <w:pStyle w:val="3"/>
        <w:numPr>
          <w:ilvl w:val="2"/>
          <w:numId w:val="13"/>
        </w:numPr>
        <w:spacing w:line="415" w:lineRule="auto"/>
      </w:pPr>
      <w:bookmarkStart w:id="85" w:name="_Toc356226537"/>
      <w:r>
        <w:rPr>
          <w:rFonts w:hint="eastAsia"/>
        </w:rPr>
        <w:t>请求</w:t>
      </w:r>
      <w:bookmarkEnd w:id="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86" w:name="_Toc356226538"/>
      <w:r>
        <w:rPr>
          <w:rFonts w:hint="eastAsia"/>
        </w:rPr>
        <w:t>应答</w:t>
      </w:r>
      <w:bookmarkEnd w:id="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87" w:name="_Toc356226539"/>
      <w:r>
        <w:rPr>
          <w:rFonts w:hint="eastAsia"/>
        </w:rPr>
        <w:t>说明</w:t>
      </w:r>
      <w:bookmarkEnd w:id="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TFB_API_0003 </w:t>
      </w:r>
      <w:r>
        <w:rPr>
          <w:rFonts w:hint="eastAsia"/>
        </w:rPr>
        <w:t>用户密码修改</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88" w:name="OLE_LINK1"/>
            <w:bookmarkStart w:id="89" w:name="OLE_LINK2"/>
            <w:r>
              <w:rPr>
                <w:rFonts w:ascii="Courier New" w:hAnsi="Courier New" w:cs="Courier New"/>
                <w:sz w:val="18"/>
                <w:szCs w:val="18"/>
              </w:rPr>
              <w:t>aumoditype</w:t>
            </w:r>
            <w:bookmarkEnd w:id="88"/>
            <w:bookmarkEnd w:id="8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r>
        <w:t xml:space="preserve">TFB_API_0004 </w:t>
      </w:r>
      <w:r>
        <w:rPr>
          <w:rFonts w:hint="eastAsia"/>
        </w:rPr>
        <w:t>意见反馈</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ApiAuthorfeedbck</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lastRenderedPageBreak/>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TFB_API_0005  </w:t>
      </w:r>
      <w:r>
        <w:rPr>
          <w:rFonts w:hint="eastAsia"/>
        </w:rPr>
        <w:t>版本更新</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ApiAppInfo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r>
              <w:rPr>
                <w:rFonts w:hint="eastAsia"/>
                <w:sz w:val="18"/>
                <w:szCs w:val="18"/>
              </w:rPr>
              <w:t>手机版</w:t>
            </w:r>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r>
              <w:rPr>
                <w:rFonts w:hint="eastAsia"/>
                <w:sz w:val="18"/>
                <w:szCs w:val="18"/>
              </w:rPr>
              <w:t>手机版</w:t>
            </w:r>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TFB_API_0006  </w:t>
      </w:r>
      <w:r>
        <w:rPr>
          <w:rFonts w:hint="eastAsia"/>
        </w:rPr>
        <w:t>读取用户信息</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上传图片存放</w:t>
            </w:r>
            <w:r>
              <w:rPr>
                <w:rFonts w:ascii="Courier New" w:hAnsi="Courier New" w:cs="Courier New"/>
                <w:sz w:val="18"/>
                <w:szCs w:val="18"/>
              </w:rPr>
              <w:t>url</w:t>
            </w:r>
            <w:r>
              <w:rPr>
                <w:rFonts w:ascii="Courier New" w:hAnsi="Courier New" w:cs="Courier New" w:hint="eastAsia"/>
                <w:sz w:val="18"/>
                <w:szCs w:val="18"/>
              </w:rPr>
              <w:t>地址</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1.2.5.6</w:t>
            </w:r>
          </w:p>
        </w:tc>
        <w:tc>
          <w:tcPr>
            <w:tcW w:w="21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上传方式</w:t>
            </w:r>
          </w:p>
        </w:tc>
        <w:tc>
          <w:tcPr>
            <w:tcW w:w="226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new </w:t>
            </w:r>
            <w:bookmarkStart w:id="90" w:name="OLE_LINK3"/>
            <w:bookmarkStart w:id="91" w:name="OLE_LINK4"/>
            <w:r>
              <w:rPr>
                <w:rFonts w:ascii="Courier New" w:hAnsi="Courier New" w:cs="Courier New"/>
                <w:sz w:val="18"/>
                <w:szCs w:val="18"/>
              </w:rPr>
              <w:t>modi</w:t>
            </w:r>
            <w:bookmarkEnd w:id="90"/>
            <w:bookmarkEnd w:id="91"/>
            <w:r>
              <w:rPr>
                <w:rFonts w:ascii="Courier New" w:hAnsi="Courier New" w:cs="Courier New"/>
                <w:sz w:val="18"/>
                <w:szCs w:val="18"/>
              </w:rPr>
              <w:t xml:space="preserve"> del </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lastRenderedPageBreak/>
        <w:t xml:space="preserve">TFB_API_0007  </w:t>
      </w:r>
      <w:r>
        <w:rPr>
          <w:rFonts w:hint="eastAsia"/>
        </w:rPr>
        <w:t>用户身份证图片上传</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上传成功标识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TFB_API_0008  </w:t>
      </w:r>
      <w:r>
        <w:rPr>
          <w:rFonts w:hint="eastAsia"/>
        </w:rPr>
        <w:t>修改用户信息</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r>
        <w:t xml:space="preserve">TFB_API_0009  </w:t>
      </w:r>
      <w:r>
        <w:rPr>
          <w:rFonts w:hint="eastAsia"/>
        </w:rPr>
        <w:t>登录管理</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登录帐号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lastRenderedPageBreak/>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r>
        <w:t xml:space="preserve">TFB_API_0010 </w:t>
      </w:r>
      <w:r>
        <w:rPr>
          <w:rFonts w:hint="eastAsia"/>
        </w:rPr>
        <w:t>忘记密码短信校验码获取</w:t>
      </w:r>
    </w:p>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业务功能描述</w:t>
      </w:r>
    </w:p>
    <w:p w:rsidR="00E77421" w:rsidRDefault="00E77421" w:rsidP="00E77421">
      <w:pPr>
        <w:ind w:firstLineChars="50" w:firstLine="105"/>
      </w:pPr>
      <w:r>
        <w:rPr>
          <w:rFonts w:hint="eastAsia"/>
        </w:rPr>
        <w:t>获取手机号码随机短信效验码。该短信效验码适用于通付宝手机平台需要用的忘记密码手机号码短信校验码发送业务。</w:t>
      </w:r>
    </w:p>
    <w:p w:rsidR="00E77421" w:rsidRDefault="00E77421" w:rsidP="00E7742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TFB_API_0011 </w:t>
      </w:r>
      <w:r>
        <w:rPr>
          <w:rFonts w:hint="eastAsia"/>
        </w:rPr>
        <w:t>忘记密码修改</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r>
        <w:t>TFB_API_001</w:t>
      </w:r>
      <w:r>
        <w:rPr>
          <w:rFonts w:hint="eastAsia"/>
        </w:rPr>
        <w:t>2</w:t>
      </w:r>
      <w:r>
        <w:rPr>
          <w:rFonts w:hint="eastAsia"/>
        </w:rPr>
        <w:t>帮助中心列表显示</w:t>
      </w:r>
    </w:p>
    <w:p w:rsidR="007E5D93" w:rsidRDefault="007E5D93" w:rsidP="007E5D93"/>
    <w:p w:rsidR="007E5D93" w:rsidRDefault="007E5D93" w:rsidP="007E5D93">
      <w:pPr>
        <w:pStyle w:val="3"/>
        <w:numPr>
          <w:ilvl w:val="2"/>
          <w:numId w:val="13"/>
        </w:numPr>
        <w:spacing w:line="415" w:lineRule="auto"/>
      </w:pPr>
      <w:r>
        <w:rPr>
          <w:rFonts w:hint="eastAsia"/>
        </w:rPr>
        <w:t>业务标识</w:t>
      </w:r>
      <w:bookmarkStart w:id="92" w:name="OLE_LINK7"/>
      <w:bookmarkStart w:id="93" w:name="OLE_LINK8"/>
      <w:r>
        <w:t>Api</w:t>
      </w:r>
      <w:r>
        <w:rPr>
          <w:rFonts w:hint="eastAsia"/>
        </w:rPr>
        <w:t xml:space="preserve">AppHelpinfo </w:t>
      </w:r>
      <w:bookmarkEnd w:id="92"/>
      <w:bookmarkEnd w:id="93"/>
      <w:r>
        <w:rPr>
          <w:rFonts w:hint="eastAsia"/>
        </w:rPr>
        <w:t>-&gt;</w:t>
      </w:r>
      <w:bookmarkStart w:id="94" w:name="OLE_LINK5"/>
      <w:bookmarkStart w:id="95" w:name="OLE_LINK6"/>
      <w:r>
        <w:rPr>
          <w:rFonts w:hint="eastAsia"/>
        </w:rPr>
        <w:t>readHelp</w:t>
      </w:r>
      <w:bookmarkEnd w:id="94"/>
      <w:bookmarkEnd w:id="95"/>
      <w:r w:rsidR="0072739F">
        <w:rPr>
          <w:rFonts w:hint="eastAsia"/>
        </w:rPr>
        <w:t>L</w:t>
      </w:r>
      <w:r w:rsidR="00EC4A80">
        <w:rPr>
          <w:rFonts w:hint="eastAsia"/>
        </w:rPr>
        <w:t>ist</w:t>
      </w:r>
    </w:p>
    <w:p w:rsidR="007E5D93" w:rsidRDefault="007E5D93" w:rsidP="007E5D93">
      <w:pPr>
        <w:pStyle w:val="3"/>
        <w:numPr>
          <w:ilvl w:val="2"/>
          <w:numId w:val="13"/>
        </w:numPr>
        <w:spacing w:line="415" w:lineRule="auto"/>
      </w:pPr>
      <w:r>
        <w:rPr>
          <w:rFonts w:hint="eastAsia"/>
        </w:rPr>
        <w:t>业务功能描述</w:t>
      </w:r>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累计加载第</w:t>
            </w:r>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lastRenderedPageBreak/>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96" w:name="OLE_LINK11"/>
            <w:bookmarkStart w:id="97" w:name="OLE_LINK12"/>
            <w:r>
              <w:t>Api</w:t>
            </w:r>
            <w:r>
              <w:rPr>
                <w:rFonts w:hint="eastAsia"/>
              </w:rPr>
              <w:t>AppHelpinfo</w:t>
            </w:r>
            <w:bookmarkEnd w:id="96"/>
            <w:bookmarkEnd w:id="97"/>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r>
        <w:t>TFB_API_001</w:t>
      </w:r>
      <w:r>
        <w:rPr>
          <w:rFonts w:hint="eastAsia"/>
        </w:rPr>
        <w:t>3</w:t>
      </w:r>
      <w:r>
        <w:rPr>
          <w:rFonts w:hint="eastAsia"/>
        </w:rPr>
        <w:t>我的钱包</w:t>
      </w:r>
    </w:p>
    <w:p w:rsidR="009D5E3D" w:rsidRDefault="009D5E3D" w:rsidP="009D5E3D"/>
    <w:p w:rsidR="009D5E3D" w:rsidRDefault="009D5E3D" w:rsidP="009D5E3D">
      <w:pPr>
        <w:pStyle w:val="3"/>
        <w:numPr>
          <w:ilvl w:val="2"/>
          <w:numId w:val="13"/>
        </w:numPr>
        <w:spacing w:line="415" w:lineRule="auto"/>
      </w:pPr>
      <w:r>
        <w:rPr>
          <w:rFonts w:hint="eastAsia"/>
        </w:rPr>
        <w:t>业务标识</w:t>
      </w:r>
      <w:bookmarkStart w:id="98" w:name="OLE_LINK9"/>
      <w:bookmarkStart w:id="99" w:name="OLE_LINK10"/>
      <w:r>
        <w:t>Api</w:t>
      </w:r>
      <w:r>
        <w:rPr>
          <w:rFonts w:hint="eastAsia"/>
        </w:rPr>
        <w:t>AppAccountInfo</w:t>
      </w:r>
      <w:bookmarkEnd w:id="98"/>
      <w:bookmarkEnd w:id="99"/>
      <w:r>
        <w:rPr>
          <w:rFonts w:hint="eastAsia"/>
        </w:rPr>
        <w:t xml:space="preserve"> -&gt;</w:t>
      </w:r>
      <w:bookmarkStart w:id="100" w:name="OLE_LINK13"/>
      <w:bookmarkStart w:id="101" w:name="OLE_LINK14"/>
      <w:r>
        <w:rPr>
          <w:rFonts w:hint="eastAsia"/>
        </w:rPr>
        <w:t>readMyAccount</w:t>
      </w:r>
      <w:bookmarkEnd w:id="100"/>
      <w:bookmarkEnd w:id="101"/>
    </w:p>
    <w:p w:rsidR="009D5E3D" w:rsidRDefault="009D5E3D" w:rsidP="009D5E3D">
      <w:pPr>
        <w:pStyle w:val="3"/>
        <w:numPr>
          <w:ilvl w:val="2"/>
          <w:numId w:val="13"/>
        </w:numPr>
        <w:spacing w:line="415" w:lineRule="auto"/>
      </w:pPr>
      <w:r>
        <w:rPr>
          <w:rFonts w:hint="eastAsia"/>
        </w:rPr>
        <w:t>业务功能描述</w:t>
      </w:r>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02" w:name="OLE_LINK15"/>
            <w:bookmarkStart w:id="103" w:name="OLE_LINK16"/>
            <w:r>
              <w:rPr>
                <w:rFonts w:hint="eastAsia"/>
                <w:szCs w:val="21"/>
              </w:rPr>
              <w:t>acctypeid</w:t>
            </w:r>
            <w:bookmarkEnd w:id="102"/>
            <w:bookmarkEnd w:id="103"/>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帐户类型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04" w:name="OLE_LINK19"/>
            <w:bookmarkStart w:id="105" w:name="OLE_LINK20"/>
            <w:r>
              <w:rPr>
                <w:rFonts w:hint="eastAsia"/>
                <w:szCs w:val="21"/>
              </w:rPr>
              <w:t>acctypename</w:t>
            </w:r>
            <w:bookmarkEnd w:id="104"/>
            <w:bookmarkEnd w:id="105"/>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r>
              <w:rPr>
                <w:rFonts w:ascii="Courier New" w:hAnsi="Courier New" w:cs="Courier New" w:hint="eastAsia"/>
                <w:sz w:val="18"/>
                <w:szCs w:val="18"/>
              </w:rPr>
              <w:t>帐户类型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非贷款额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r>
        <w:t>TFB_API_001</w:t>
      </w:r>
      <w:r w:rsidR="00114B85">
        <w:rPr>
          <w:rFonts w:hint="eastAsia"/>
        </w:rPr>
        <w:t>4</w:t>
      </w:r>
      <w:r w:rsidR="00114B85">
        <w:rPr>
          <w:rFonts w:hint="eastAsia"/>
        </w:rPr>
        <w:t>我的钱包</w:t>
      </w:r>
      <w:r>
        <w:rPr>
          <w:rFonts w:hint="eastAsia"/>
        </w:rPr>
        <w:t>收支</w:t>
      </w:r>
      <w:r w:rsidR="00114B85">
        <w:rPr>
          <w:rFonts w:hint="eastAsia"/>
        </w:rPr>
        <w:t>明细</w:t>
      </w:r>
    </w:p>
    <w:p w:rsidR="009D5E3D" w:rsidRDefault="009D5E3D" w:rsidP="009D5E3D"/>
    <w:p w:rsidR="009D5E3D" w:rsidRDefault="009D5E3D" w:rsidP="009D5E3D">
      <w:pPr>
        <w:pStyle w:val="3"/>
        <w:numPr>
          <w:ilvl w:val="2"/>
          <w:numId w:val="13"/>
        </w:numPr>
        <w:spacing w:line="415" w:lineRule="auto"/>
      </w:pPr>
      <w:r>
        <w:rPr>
          <w:rFonts w:hint="eastAsia"/>
        </w:rPr>
        <w:t>业务标识</w:t>
      </w:r>
      <w:r>
        <w:t xml:space="preserve"> Api</w:t>
      </w:r>
      <w:r>
        <w:rPr>
          <w:rFonts w:hint="eastAsia"/>
        </w:rPr>
        <w:t>AppAccountInfo -&gt;</w:t>
      </w:r>
      <w:bookmarkStart w:id="106" w:name="OLE_LINK23"/>
      <w:bookmarkStart w:id="107" w:name="OLE_LINK24"/>
      <w:bookmarkStart w:id="108" w:name="OLE_LINK25"/>
      <w:r>
        <w:rPr>
          <w:rFonts w:hint="eastAsia"/>
        </w:rPr>
        <w:t>readAccglist</w:t>
      </w:r>
      <w:bookmarkEnd w:id="106"/>
      <w:bookmarkEnd w:id="107"/>
      <w:bookmarkEnd w:id="108"/>
    </w:p>
    <w:p w:rsidR="009D5E3D" w:rsidRDefault="009D5E3D" w:rsidP="009D5E3D">
      <w:pPr>
        <w:pStyle w:val="3"/>
        <w:numPr>
          <w:ilvl w:val="2"/>
          <w:numId w:val="13"/>
        </w:numPr>
        <w:spacing w:line="415" w:lineRule="auto"/>
      </w:pPr>
      <w:r>
        <w:rPr>
          <w:rFonts w:hint="eastAsia"/>
        </w:rPr>
        <w:t>业务功能描述</w:t>
      </w:r>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r>
        <w:rPr>
          <w:rFonts w:hint="eastAsia"/>
        </w:rPr>
        <w:lastRenderedPageBreak/>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09" w:name="OLE_LINK26"/>
            <w:bookmarkStart w:id="110"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09"/>
            <w:bookmarkEnd w:id="110"/>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11" w:name="OLE_LINK33"/>
            <w:bookmarkStart w:id="112" w:name="OLE_LINK34"/>
            <w:r>
              <w:rPr>
                <w:rFonts w:hint="eastAsia"/>
                <w:szCs w:val="21"/>
              </w:rPr>
              <w:t>accmonth</w:t>
            </w:r>
            <w:bookmarkEnd w:id="111"/>
            <w:bookmarkEnd w:id="11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账流水月份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113" w:name="OLE_LINK28"/>
            <w:bookmarkStart w:id="114" w:name="OLE_LINK29"/>
            <w:r>
              <w:rPr>
                <w:rFonts w:hint="eastAsia"/>
                <w:szCs w:val="21"/>
              </w:rPr>
              <w:t>accincome</w:t>
            </w:r>
            <w:bookmarkEnd w:id="113"/>
            <w:bookmarkEnd w:id="11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15" w:name="OLE_LINK30"/>
            <w:bookmarkStart w:id="116" w:name="OLE_LINK31"/>
            <w:bookmarkStart w:id="117" w:name="OLE_LINK32"/>
            <w:r>
              <w:rPr>
                <w:rFonts w:hint="eastAsia"/>
                <w:szCs w:val="21"/>
              </w:rPr>
              <w:t>accpayout</w:t>
            </w:r>
            <w:bookmarkEnd w:id="115"/>
            <w:bookmarkEnd w:id="116"/>
            <w:bookmarkEnd w:id="11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r>
        <w:lastRenderedPageBreak/>
        <w:t>TFB_API_001</w:t>
      </w:r>
      <w:r w:rsidR="00A65FD5">
        <w:rPr>
          <w:rFonts w:hint="eastAsia"/>
        </w:rPr>
        <w:t>5</w:t>
      </w:r>
      <w:r>
        <w:rPr>
          <w:rFonts w:hint="eastAsia"/>
        </w:rPr>
        <w:t>我的钱包收支</w:t>
      </w:r>
      <w:r w:rsidR="00532E77">
        <w:rPr>
          <w:rFonts w:hint="eastAsia"/>
        </w:rPr>
        <w:t>详情</w:t>
      </w:r>
    </w:p>
    <w:p w:rsidR="00114B85" w:rsidRDefault="00114B85" w:rsidP="00114B85"/>
    <w:p w:rsidR="00114B85" w:rsidRDefault="00114B85" w:rsidP="00114B85">
      <w:pPr>
        <w:pStyle w:val="3"/>
        <w:numPr>
          <w:ilvl w:val="2"/>
          <w:numId w:val="13"/>
        </w:numPr>
        <w:spacing w:line="415" w:lineRule="auto"/>
      </w:pPr>
      <w:r>
        <w:rPr>
          <w:rFonts w:hint="eastAsia"/>
        </w:rPr>
        <w:t>业务标识</w:t>
      </w:r>
      <w:r>
        <w:t xml:space="preserve"> Api</w:t>
      </w:r>
      <w:r>
        <w:rPr>
          <w:rFonts w:hint="eastAsia"/>
        </w:rPr>
        <w:t>AppAccountInfo -&gt;</w:t>
      </w:r>
      <w:bookmarkStart w:id="118" w:name="OLE_LINK35"/>
      <w:bookmarkStart w:id="119" w:name="OLE_LINK36"/>
      <w:r>
        <w:rPr>
          <w:rFonts w:hint="eastAsia"/>
        </w:rPr>
        <w:t>readAccglist</w:t>
      </w:r>
      <w:r w:rsidR="008339A7">
        <w:rPr>
          <w:rFonts w:hint="eastAsia"/>
        </w:rPr>
        <w:t>detail</w:t>
      </w:r>
      <w:bookmarkEnd w:id="118"/>
      <w:bookmarkEnd w:id="119"/>
    </w:p>
    <w:p w:rsidR="00114B85" w:rsidRDefault="00114B85" w:rsidP="00114B85">
      <w:pPr>
        <w:pStyle w:val="3"/>
        <w:numPr>
          <w:ilvl w:val="2"/>
          <w:numId w:val="13"/>
        </w:numPr>
        <w:spacing w:line="415" w:lineRule="auto"/>
      </w:pPr>
      <w:r>
        <w:rPr>
          <w:rFonts w:hint="eastAsia"/>
        </w:rPr>
        <w:t>业务功能描述</w:t>
      </w:r>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r>
        <w:rPr>
          <w:rFonts w:hint="eastAsia"/>
        </w:rPr>
        <w:t>请求</w:t>
      </w:r>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120" w:name="OLE_LINK39"/>
            <w:bookmarkStart w:id="121" w:name="OLE_LINK40"/>
            <w:r>
              <w:rPr>
                <w:rFonts w:hint="eastAsia"/>
                <w:szCs w:val="21"/>
              </w:rPr>
              <w:t>accglistmoney</w:t>
            </w:r>
            <w:bookmarkEnd w:id="120"/>
            <w:bookmarkEnd w:id="121"/>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lastRenderedPageBreak/>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122" w:name="OLE_LINK37"/>
            <w:bookmarkStart w:id="123" w:name="OLE_LINK38"/>
            <w:r>
              <w:rPr>
                <w:rFonts w:hint="eastAsia"/>
                <w:szCs w:val="21"/>
              </w:rPr>
              <w:t>accg</w:t>
            </w:r>
            <w:bookmarkEnd w:id="122"/>
            <w:bookmarkEnd w:id="123"/>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r>
        <w:t>TFB_API_00</w:t>
      </w:r>
      <w:r>
        <w:rPr>
          <w:rFonts w:hint="eastAsia"/>
        </w:rPr>
        <w:t xml:space="preserve">16 </w:t>
      </w:r>
      <w:r>
        <w:rPr>
          <w:rFonts w:hint="eastAsia"/>
        </w:rPr>
        <w:t>短信校验码获取</w:t>
      </w:r>
    </w:p>
    <w:p w:rsidR="00532E77" w:rsidRDefault="00532E77" w:rsidP="00532E77">
      <w:pPr>
        <w:pStyle w:val="3"/>
        <w:numPr>
          <w:ilvl w:val="2"/>
          <w:numId w:val="13"/>
        </w:numPr>
        <w:spacing w:line="415" w:lineRule="auto"/>
      </w:pPr>
      <w:r>
        <w:rPr>
          <w:rFonts w:hint="eastAsia"/>
        </w:rPr>
        <w:t>业务标识</w:t>
      </w:r>
      <w:bookmarkStart w:id="124" w:name="OLE_LINK41"/>
      <w:bookmarkStart w:id="125" w:name="OLE_LINK42"/>
      <w:r>
        <w:t>Api</w:t>
      </w:r>
      <w:r>
        <w:rPr>
          <w:rFonts w:hint="eastAsia"/>
        </w:rPr>
        <w:t>SendSms</w:t>
      </w:r>
      <w:bookmarkEnd w:id="124"/>
      <w:bookmarkEnd w:id="125"/>
      <w:r w:rsidR="00082EBE">
        <w:rPr>
          <w:rFonts w:hint="eastAsia"/>
        </w:rPr>
        <w:t>-&gt;</w:t>
      </w:r>
      <w:r w:rsidR="00082EBE">
        <w:rPr>
          <w:szCs w:val="21"/>
        </w:rPr>
        <w:t>getSmsCode</w:t>
      </w:r>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r>
        <w:t>TFB_API_00</w:t>
      </w:r>
      <w:r>
        <w:rPr>
          <w:rFonts w:hint="eastAsia"/>
        </w:rPr>
        <w:t>1</w:t>
      </w:r>
      <w:r w:rsidR="008B5BDF">
        <w:rPr>
          <w:rFonts w:hint="eastAsia"/>
        </w:rPr>
        <w:t>7</w:t>
      </w:r>
      <w:bookmarkStart w:id="126" w:name="OLE_LINK65"/>
      <w:bookmarkStart w:id="127" w:name="OLE_LINK66"/>
      <w:r w:rsidR="008B5BDF">
        <w:rPr>
          <w:rFonts w:hint="eastAsia"/>
        </w:rPr>
        <w:t>信用卡还款</w:t>
      </w:r>
      <w:bookmarkEnd w:id="126"/>
      <w:bookmarkEnd w:id="127"/>
      <w:r w:rsidR="00C9266A">
        <w:rPr>
          <w:rFonts w:hint="eastAsia"/>
        </w:rPr>
        <w:t>请求</w:t>
      </w:r>
    </w:p>
    <w:p w:rsidR="00532E77" w:rsidRDefault="00532E77" w:rsidP="008B5BDF">
      <w:pPr>
        <w:pStyle w:val="3"/>
        <w:numPr>
          <w:ilvl w:val="2"/>
          <w:numId w:val="13"/>
        </w:numPr>
        <w:spacing w:line="415" w:lineRule="auto"/>
      </w:pPr>
      <w:r>
        <w:rPr>
          <w:rFonts w:hint="eastAsia"/>
        </w:rPr>
        <w:t>业务标识</w:t>
      </w:r>
      <w:bookmarkStart w:id="128" w:name="OLE_LINK43"/>
      <w:bookmarkStart w:id="129" w:name="OLE_LINK44"/>
      <w:r>
        <w:t>Api</w:t>
      </w:r>
      <w:r>
        <w:rPr>
          <w:rFonts w:hint="eastAsia"/>
        </w:rPr>
        <w:t>Payinfo</w:t>
      </w:r>
      <w:bookmarkEnd w:id="128"/>
      <w:bookmarkEnd w:id="129"/>
      <w:r w:rsidR="008B5BDF">
        <w:rPr>
          <w:rFonts w:hint="eastAsia"/>
        </w:rPr>
        <w:t>- &gt;</w:t>
      </w:r>
      <w:bookmarkStart w:id="130" w:name="OLE_LINK45"/>
      <w:bookmarkStart w:id="131" w:name="OLE_LINK46"/>
      <w:bookmarkStart w:id="132" w:name="OLE_LINK80"/>
      <w:bookmarkStart w:id="133" w:name="OLE_LINK81"/>
      <w:r w:rsidR="00BD6BCD">
        <w:rPr>
          <w:rFonts w:hint="eastAsia"/>
        </w:rPr>
        <w:t>c</w:t>
      </w:r>
      <w:r w:rsidR="008B5BDF">
        <w:t>redit</w:t>
      </w:r>
      <w:r w:rsidR="008B5BDF">
        <w:rPr>
          <w:rFonts w:hint="eastAsia"/>
        </w:rPr>
        <w:t>C</w:t>
      </w:r>
      <w:r w:rsidR="008B5BDF" w:rsidRPr="008B5BDF">
        <w:t>ard</w:t>
      </w:r>
      <w:bookmarkEnd w:id="130"/>
      <w:bookmarkEnd w:id="131"/>
      <w:r w:rsidR="00BD6BCD">
        <w:rPr>
          <w:rFonts w:hint="eastAsia"/>
        </w:rPr>
        <w:t>MoneyRq</w:t>
      </w:r>
      <w:bookmarkEnd w:id="132"/>
      <w:bookmarkEnd w:id="133"/>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4" w:name="OLE_LINK47"/>
            <w:bookmarkStart w:id="135" w:name="OLE_LINK48"/>
            <w:r>
              <w:rPr>
                <w:rFonts w:ascii="Courier New" w:hAnsi="Courier New" w:cs="Courier New" w:hint="eastAsia"/>
                <w:sz w:val="18"/>
                <w:szCs w:val="18"/>
              </w:rPr>
              <w:t>paytype</w:t>
            </w:r>
            <w:bookmarkEnd w:id="134"/>
            <w:bookmarkEnd w:id="13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6" w:name="OLE_LINK49"/>
            <w:bookmarkStart w:id="137" w:name="OLE_LINK50"/>
            <w:r>
              <w:rPr>
                <w:rFonts w:ascii="Courier New" w:hAnsi="Courier New" w:cs="Courier New" w:hint="eastAsia"/>
                <w:sz w:val="18"/>
                <w:szCs w:val="18"/>
              </w:rPr>
              <w:t>paymoney</w:t>
            </w:r>
            <w:bookmarkEnd w:id="136"/>
            <w:bookmarkEnd w:id="13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138" w:name="OLE_LINK61"/>
            <w:bookmarkStart w:id="139" w:name="OLE_LINK62"/>
            <w:r>
              <w:rPr>
                <w:rFonts w:ascii="Courier New" w:hAnsi="Courier New" w:cs="Courier New" w:hint="eastAsia"/>
                <w:sz w:val="18"/>
                <w:szCs w:val="18"/>
              </w:rPr>
              <w:t>feemoney</w:t>
            </w:r>
            <w:bookmarkEnd w:id="138"/>
            <w:bookmarkEnd w:id="13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140" w:name="OLE_LINK137"/>
      <w:bookmarkStart w:id="141" w:name="OLE_LINK138"/>
      <w:r>
        <w:t>TFB_API_00</w:t>
      </w:r>
      <w:r>
        <w:rPr>
          <w:rFonts w:hint="eastAsia"/>
        </w:rPr>
        <w:t xml:space="preserve">18 </w:t>
      </w:r>
      <w:bookmarkStart w:id="142" w:name="OLE_LINK67"/>
      <w:bookmarkStart w:id="143" w:name="OLE_LINK68"/>
      <w:r>
        <w:rPr>
          <w:rFonts w:hint="eastAsia"/>
        </w:rPr>
        <w:t>信用卡还款</w:t>
      </w:r>
      <w:bookmarkEnd w:id="142"/>
      <w:bookmarkEnd w:id="143"/>
      <w:r w:rsidR="00192A3A">
        <w:rPr>
          <w:rFonts w:hint="eastAsia"/>
        </w:rPr>
        <w:t>支付成功</w:t>
      </w:r>
    </w:p>
    <w:p w:rsidR="008B5BDF" w:rsidRDefault="008B5BDF" w:rsidP="006B2FDD">
      <w:pPr>
        <w:pStyle w:val="3"/>
        <w:numPr>
          <w:ilvl w:val="2"/>
          <w:numId w:val="13"/>
        </w:numPr>
        <w:spacing w:line="415" w:lineRule="auto"/>
      </w:pPr>
      <w:r>
        <w:rPr>
          <w:rFonts w:hint="eastAsia"/>
        </w:rPr>
        <w:t>业务标识</w:t>
      </w:r>
      <w:r>
        <w:t xml:space="preserve"> Api</w:t>
      </w:r>
      <w:r>
        <w:rPr>
          <w:rFonts w:hint="eastAsia"/>
        </w:rPr>
        <w:t>Payinfo - &gt;</w:t>
      </w:r>
      <w:r w:rsidR="006B2FDD" w:rsidRPr="006B2FDD">
        <w:t>insertcreditCardMoney</w:t>
      </w:r>
    </w:p>
    <w:p w:rsidR="008B5BDF" w:rsidRDefault="008B5BDF" w:rsidP="008B5BDF"/>
    <w:p w:rsidR="008B5BDF" w:rsidRDefault="008B5BDF" w:rsidP="008B5BDF">
      <w:pPr>
        <w:pStyle w:val="3"/>
        <w:numPr>
          <w:ilvl w:val="2"/>
          <w:numId w:val="13"/>
        </w:numPr>
        <w:spacing w:line="415" w:lineRule="auto"/>
      </w:pPr>
      <w:r>
        <w:rPr>
          <w:rFonts w:hint="eastAsia"/>
        </w:rPr>
        <w:t>业务功能描述</w:t>
      </w:r>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lastRenderedPageBreak/>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bookmarkEnd w:id="140"/>
    <w:bookmarkEnd w:id="141"/>
    <w:p w:rsidR="008B5BDF" w:rsidRDefault="008B5BDF" w:rsidP="008B5BDF">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r>
        <w:t>TFB_API_00</w:t>
      </w:r>
      <w:r>
        <w:rPr>
          <w:rFonts w:hint="eastAsia"/>
        </w:rPr>
        <w:t xml:space="preserve">19  </w:t>
      </w:r>
      <w:r>
        <w:rPr>
          <w:rFonts w:hint="eastAsia"/>
        </w:rPr>
        <w:t>读取信用卡还款记录</w:t>
      </w:r>
    </w:p>
    <w:p w:rsidR="006B2FDD" w:rsidRDefault="006B2FDD" w:rsidP="006B2FDD">
      <w:pPr>
        <w:pStyle w:val="3"/>
        <w:numPr>
          <w:ilvl w:val="2"/>
          <w:numId w:val="13"/>
        </w:numPr>
        <w:spacing w:line="415" w:lineRule="auto"/>
      </w:pPr>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p>
    <w:p w:rsidR="006B2FDD" w:rsidRDefault="006B2FDD" w:rsidP="006B2FDD"/>
    <w:p w:rsidR="006B2FDD" w:rsidRDefault="006B2FDD" w:rsidP="006B2FDD">
      <w:pPr>
        <w:pStyle w:val="3"/>
        <w:numPr>
          <w:ilvl w:val="2"/>
          <w:numId w:val="13"/>
        </w:numPr>
        <w:spacing w:line="415" w:lineRule="auto"/>
      </w:pPr>
      <w:r>
        <w:rPr>
          <w:rFonts w:hint="eastAsia"/>
        </w:rPr>
        <w:t>业务功能描述</w:t>
      </w:r>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4" w:name="OLE_LINK150"/>
            <w:bookmarkStart w:id="145" w:name="OLE_LINK151"/>
            <w:r>
              <w:rPr>
                <w:rFonts w:ascii="Courier New" w:hAnsi="Courier New" w:cs="Courier New" w:hint="eastAsia"/>
                <w:sz w:val="18"/>
                <w:szCs w:val="18"/>
              </w:rPr>
              <w:t>paytype</w:t>
            </w:r>
            <w:bookmarkEnd w:id="144"/>
            <w:bookmarkEnd w:id="14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6" w:name="OLE_LINK152"/>
            <w:bookmarkStart w:id="147" w:name="OLE_LINK153"/>
            <w:r>
              <w:rPr>
                <w:rFonts w:ascii="Courier New" w:hAnsi="Courier New" w:cs="Courier New" w:hint="eastAsia"/>
                <w:sz w:val="18"/>
                <w:szCs w:val="18"/>
              </w:rPr>
              <w:t>msgstart</w:t>
            </w:r>
            <w:bookmarkEnd w:id="146"/>
            <w:bookmarkEnd w:id="14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8" w:name="OLE_LINK154"/>
            <w:bookmarkStart w:id="149" w:name="OLE_LINK155"/>
            <w:r>
              <w:rPr>
                <w:rFonts w:ascii="Courier New" w:hAnsi="Courier New" w:cs="Courier New" w:hint="eastAsia"/>
                <w:sz w:val="18"/>
                <w:szCs w:val="18"/>
              </w:rPr>
              <w:t>msgdisplay</w:t>
            </w:r>
            <w:bookmarkEnd w:id="148"/>
            <w:bookmarkEnd w:id="14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lastRenderedPageBreak/>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0" w:name="OLE_LINK69"/>
            <w:bookmarkStart w:id="151" w:name="OLE_LINK70"/>
            <w:r>
              <w:rPr>
                <w:rFonts w:hint="eastAsia"/>
                <w:szCs w:val="21"/>
              </w:rPr>
              <w:t>ccgno</w:t>
            </w:r>
            <w:bookmarkEnd w:id="150"/>
            <w:bookmarkEnd w:id="15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152" w:name="OLE_LINK139"/>
            <w:bookmarkStart w:id="153" w:name="OLE_LINK140"/>
            <w:r>
              <w:rPr>
                <w:rFonts w:hint="eastAsia"/>
                <w:szCs w:val="21"/>
              </w:rPr>
              <w:t>ccgtime</w:t>
            </w:r>
            <w:bookmarkEnd w:id="152"/>
            <w:bookmarkEnd w:id="15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4" w:name="OLE_LINK141"/>
            <w:bookmarkStart w:id="155" w:name="OLE_LINK142"/>
            <w:r>
              <w:rPr>
                <w:rFonts w:hint="eastAsia"/>
                <w:szCs w:val="21"/>
              </w:rPr>
              <w:t>huancardno</w:t>
            </w:r>
            <w:bookmarkEnd w:id="154"/>
            <w:bookmarkEnd w:id="15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6" w:name="OLE_LINK143"/>
            <w:bookmarkStart w:id="157" w:name="OLE_LINK144"/>
            <w:bookmarkStart w:id="158" w:name="OLE_LINK145"/>
            <w:r>
              <w:rPr>
                <w:rFonts w:hint="eastAsia"/>
                <w:szCs w:val="21"/>
              </w:rPr>
              <w:t>paymoney</w:t>
            </w:r>
            <w:bookmarkEnd w:id="156"/>
            <w:bookmarkEnd w:id="157"/>
            <w:bookmarkEnd w:id="15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9" w:name="OLE_LINK146"/>
            <w:bookmarkStart w:id="160" w:name="OLE_LINK147"/>
            <w:r>
              <w:rPr>
                <w:rFonts w:hint="eastAsia"/>
                <w:szCs w:val="21"/>
              </w:rPr>
              <w:t>allmoney</w:t>
            </w:r>
            <w:bookmarkEnd w:id="159"/>
            <w:bookmarkEnd w:id="16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r>
        <w:lastRenderedPageBreak/>
        <w:t>TFB_API_00</w:t>
      </w:r>
      <w:r>
        <w:rPr>
          <w:rFonts w:hint="eastAsia"/>
        </w:rPr>
        <w:t>20</w:t>
      </w:r>
      <w:r>
        <w:rPr>
          <w:rFonts w:hint="eastAsia"/>
        </w:rPr>
        <w:t>转账汇款手续费计算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getTransferPayfee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41287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412876">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p>
    <w:p w:rsidR="008B0656" w:rsidRDefault="008B0656" w:rsidP="00126182">
      <w:pPr>
        <w:pStyle w:val="3"/>
        <w:numPr>
          <w:ilvl w:val="2"/>
          <w:numId w:val="13"/>
        </w:numPr>
        <w:spacing w:line="415" w:lineRule="auto"/>
      </w:pPr>
      <w:r>
        <w:rPr>
          <w:rFonts w:hint="eastAsia"/>
        </w:rPr>
        <w:t>业务标识</w:t>
      </w:r>
      <w:r>
        <w:t xml:space="preserve"> Api</w:t>
      </w:r>
      <w:r>
        <w:rPr>
          <w:rFonts w:hint="eastAsia"/>
        </w:rPr>
        <w:t>Payinfo - &gt;</w:t>
      </w:r>
      <w:bookmarkStart w:id="161" w:name="OLE_LINK95"/>
      <w:bookmarkStart w:id="162" w:name="OLE_LINK96"/>
      <w:r w:rsidR="002628D5">
        <w:rPr>
          <w:rFonts w:hint="eastAsia"/>
        </w:rPr>
        <w:t>t</w:t>
      </w:r>
      <w:r w:rsidR="00384465">
        <w:t>ransfer</w:t>
      </w:r>
      <w:r w:rsidR="00384465">
        <w:rPr>
          <w:rFonts w:hint="eastAsia"/>
        </w:rPr>
        <w:t>M</w:t>
      </w:r>
      <w:r w:rsidR="00126182" w:rsidRPr="00126182">
        <w:t>oney</w:t>
      </w:r>
      <w:bookmarkEnd w:id="161"/>
      <w:bookmarkEnd w:id="162"/>
      <w:r w:rsidR="002628D5">
        <w:rPr>
          <w:rFonts w:hint="eastAsia"/>
        </w:rPr>
        <w:t>Rq</w:t>
      </w:r>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r>
        <w:t>TFB_API_00</w:t>
      </w:r>
      <w:r w:rsidR="00F30286">
        <w:rPr>
          <w:rFonts w:hint="eastAsia"/>
        </w:rPr>
        <w:t>2</w:t>
      </w:r>
      <w:bookmarkStart w:id="163" w:name="OLE_LINK101"/>
      <w:bookmarkStart w:id="164" w:name="OLE_LINK102"/>
      <w:r w:rsidR="00176DC0">
        <w:rPr>
          <w:rFonts w:hint="eastAsia"/>
        </w:rPr>
        <w:t xml:space="preserve">2 </w:t>
      </w:r>
      <w:r w:rsidR="00F30286">
        <w:rPr>
          <w:rFonts w:hint="eastAsia"/>
        </w:rPr>
        <w:t>转账汇款</w:t>
      </w:r>
      <w:bookmarkEnd w:id="163"/>
      <w:bookmarkEnd w:id="164"/>
      <w:r w:rsidR="00370362">
        <w:rPr>
          <w:rFonts w:hint="eastAsia"/>
        </w:rPr>
        <w:t>支付成功反馈</w:t>
      </w:r>
    </w:p>
    <w:p w:rsidR="008B0656" w:rsidRDefault="008B0656" w:rsidP="008B0656">
      <w:pPr>
        <w:pStyle w:val="3"/>
        <w:numPr>
          <w:ilvl w:val="2"/>
          <w:numId w:val="13"/>
        </w:numPr>
        <w:spacing w:line="415" w:lineRule="auto"/>
      </w:pPr>
      <w:r>
        <w:rPr>
          <w:rFonts w:hint="eastAsia"/>
        </w:rPr>
        <w:t>业务标识</w:t>
      </w:r>
      <w:r>
        <w:t xml:space="preserve"> Api</w:t>
      </w:r>
      <w:r>
        <w:rPr>
          <w:rFonts w:hint="eastAsia"/>
        </w:rPr>
        <w:t>Payinfo - &gt;</w:t>
      </w:r>
      <w:bookmarkStart w:id="165" w:name="OLE_LINK99"/>
      <w:bookmarkStart w:id="166" w:name="OLE_LINK100"/>
      <w:r w:rsidR="002B53AE">
        <w:rPr>
          <w:rFonts w:hint="eastAsia"/>
        </w:rPr>
        <w:t>insertT</w:t>
      </w:r>
      <w:r w:rsidR="00384465">
        <w:t>ransfer</w:t>
      </w:r>
      <w:r w:rsidR="00384465">
        <w:rPr>
          <w:rFonts w:hint="eastAsia"/>
        </w:rPr>
        <w:t>M</w:t>
      </w:r>
      <w:r w:rsidR="00384465" w:rsidRPr="00126182">
        <w:t>oney</w:t>
      </w:r>
      <w:bookmarkEnd w:id="165"/>
      <w:bookmarkEnd w:id="166"/>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p>
    <w:p w:rsidR="002B53AE" w:rsidRDefault="002B53AE" w:rsidP="002B53AE">
      <w:pPr>
        <w:pStyle w:val="3"/>
        <w:numPr>
          <w:ilvl w:val="2"/>
          <w:numId w:val="13"/>
        </w:numPr>
        <w:spacing w:line="415" w:lineRule="auto"/>
      </w:pPr>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p>
    <w:p w:rsidR="002B53AE" w:rsidRDefault="002B53AE" w:rsidP="002B53AE"/>
    <w:p w:rsidR="002B53AE" w:rsidRDefault="002B53AE" w:rsidP="002B53AE">
      <w:pPr>
        <w:pStyle w:val="3"/>
        <w:numPr>
          <w:ilvl w:val="2"/>
          <w:numId w:val="13"/>
        </w:numPr>
        <w:spacing w:line="415" w:lineRule="auto"/>
      </w:pPr>
      <w:r>
        <w:rPr>
          <w:rFonts w:hint="eastAsia"/>
        </w:rPr>
        <w:t>业务功能描述</w:t>
      </w:r>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还贷款手续费计算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getRepayMoneyPayfee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r>
        <w:t>TFB_API_00</w:t>
      </w:r>
      <w:r w:rsidR="00445723">
        <w:rPr>
          <w:rFonts w:hint="eastAsia"/>
        </w:rPr>
        <w:t>2</w:t>
      </w:r>
      <w:r w:rsidR="00176DC0">
        <w:rPr>
          <w:rFonts w:hint="eastAsia"/>
        </w:rPr>
        <w:t>5</w:t>
      </w:r>
      <w:bookmarkStart w:id="167" w:name="OLE_LINK111"/>
      <w:bookmarkStart w:id="168" w:name="OLE_LINK112"/>
      <w:r>
        <w:rPr>
          <w:rFonts w:hint="eastAsia"/>
        </w:rPr>
        <w:t>还</w:t>
      </w:r>
      <w:r w:rsidR="00504C45">
        <w:rPr>
          <w:rFonts w:hint="eastAsia"/>
        </w:rPr>
        <w:t>贷</w:t>
      </w:r>
      <w:r>
        <w:rPr>
          <w:rFonts w:hint="eastAsia"/>
        </w:rPr>
        <w:t>款</w:t>
      </w:r>
      <w:bookmarkEnd w:id="167"/>
      <w:bookmarkEnd w:id="168"/>
      <w:r w:rsidR="00504C45">
        <w:rPr>
          <w:rFonts w:hint="eastAsia"/>
        </w:rPr>
        <w:t>请求银行交易流水号</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9" w:name="OLE_LINK113"/>
      <w:bookmarkStart w:id="170" w:name="OLE_LINK114"/>
      <w:r>
        <w:rPr>
          <w:rFonts w:hint="eastAsia"/>
        </w:rPr>
        <w:t>RepayMoney</w:t>
      </w:r>
      <w:bookmarkEnd w:id="169"/>
      <w:bookmarkEnd w:id="170"/>
      <w:r w:rsidR="00504C45">
        <w:rPr>
          <w:rFonts w:hint="eastAsia"/>
        </w:rPr>
        <w:t>Rq</w:t>
      </w:r>
    </w:p>
    <w:p w:rsidR="00384465" w:rsidRDefault="00384465" w:rsidP="00384465">
      <w:pPr>
        <w:pStyle w:val="3"/>
        <w:numPr>
          <w:ilvl w:val="2"/>
          <w:numId w:val="13"/>
        </w:numPr>
        <w:spacing w:line="415" w:lineRule="auto"/>
      </w:pPr>
      <w:r>
        <w:rPr>
          <w:rFonts w:hint="eastAsia"/>
        </w:rPr>
        <w:t>业务功能描述</w:t>
      </w:r>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r>
        <w:rPr>
          <w:rFonts w:hint="eastAsia"/>
        </w:rPr>
        <w:t>说明</w:t>
      </w:r>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r>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71" w:name="OLE_LINK115"/>
      <w:bookmarkStart w:id="172" w:name="OLE_LINK116"/>
      <w:bookmarkStart w:id="173" w:name="OLE_LINK84"/>
      <w:r w:rsidR="00D77A32">
        <w:rPr>
          <w:rFonts w:hint="eastAsia"/>
        </w:rPr>
        <w:t>insertR</w:t>
      </w:r>
      <w:r w:rsidR="003B1C36">
        <w:rPr>
          <w:rFonts w:hint="eastAsia"/>
        </w:rPr>
        <w:t>epayMoney</w:t>
      </w:r>
      <w:bookmarkEnd w:id="171"/>
      <w:bookmarkEnd w:id="172"/>
      <w:bookmarkEnd w:id="173"/>
    </w:p>
    <w:p w:rsidR="00384465" w:rsidRDefault="00384465" w:rsidP="00384465"/>
    <w:p w:rsidR="00384465" w:rsidRDefault="00384465" w:rsidP="00384465">
      <w:pPr>
        <w:pStyle w:val="3"/>
        <w:numPr>
          <w:ilvl w:val="2"/>
          <w:numId w:val="13"/>
        </w:numPr>
        <w:spacing w:line="415" w:lineRule="auto"/>
      </w:pPr>
      <w:r>
        <w:rPr>
          <w:rFonts w:hint="eastAsia"/>
        </w:rPr>
        <w:lastRenderedPageBreak/>
        <w:t>业务功能描述</w:t>
      </w:r>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r>
        <w:lastRenderedPageBreak/>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p>
    <w:p w:rsidR="00D77A32" w:rsidRDefault="00D77A32" w:rsidP="00D77A32">
      <w:pPr>
        <w:pStyle w:val="3"/>
        <w:numPr>
          <w:ilvl w:val="2"/>
          <w:numId w:val="13"/>
        </w:numPr>
        <w:spacing w:line="415" w:lineRule="auto"/>
      </w:pPr>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p>
    <w:p w:rsidR="00D77A32" w:rsidRDefault="00D77A32" w:rsidP="00D77A32"/>
    <w:p w:rsidR="00D77A32" w:rsidRDefault="00D77A32" w:rsidP="00D77A32">
      <w:pPr>
        <w:pStyle w:val="3"/>
        <w:numPr>
          <w:ilvl w:val="2"/>
          <w:numId w:val="13"/>
        </w:numPr>
        <w:spacing w:line="415" w:lineRule="auto"/>
      </w:pPr>
      <w:r>
        <w:rPr>
          <w:rFonts w:hint="eastAsia"/>
        </w:rPr>
        <w:t>业务功能描述</w:t>
      </w:r>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r>
        <w:t>TFB_API_00</w:t>
      </w:r>
      <w:r>
        <w:rPr>
          <w:rFonts w:hint="eastAsia"/>
        </w:rPr>
        <w:t>2</w:t>
      </w:r>
      <w:bookmarkStart w:id="174" w:name="OLE_LINK117"/>
      <w:bookmarkStart w:id="175" w:name="OLE_LINK118"/>
      <w:r w:rsidR="00176DC0">
        <w:rPr>
          <w:rFonts w:hint="eastAsia"/>
        </w:rPr>
        <w:t xml:space="preserve">8 </w:t>
      </w:r>
      <w:r>
        <w:rPr>
          <w:rFonts w:hint="eastAsia"/>
        </w:rPr>
        <w:t>充值</w:t>
      </w:r>
      <w:bookmarkEnd w:id="174"/>
      <w:bookmarkEnd w:id="175"/>
      <w:r w:rsidR="00E27443">
        <w:rPr>
          <w:rFonts w:hint="eastAsia"/>
        </w:rPr>
        <w:t>接口请求获得交易流水号</w:t>
      </w:r>
    </w:p>
    <w:p w:rsidR="003B1C36" w:rsidRDefault="003B1C36" w:rsidP="003B1C36">
      <w:pPr>
        <w:pStyle w:val="3"/>
        <w:numPr>
          <w:ilvl w:val="2"/>
          <w:numId w:val="13"/>
        </w:numPr>
        <w:spacing w:line="415" w:lineRule="auto"/>
      </w:pPr>
      <w:r>
        <w:rPr>
          <w:rFonts w:hint="eastAsia"/>
        </w:rPr>
        <w:t>业务标识</w:t>
      </w:r>
      <w:r>
        <w:t xml:space="preserve"> Api</w:t>
      </w:r>
      <w:r>
        <w:rPr>
          <w:rFonts w:hint="eastAsia"/>
        </w:rPr>
        <w:t>Payinfo - &gt;</w:t>
      </w:r>
      <w:bookmarkStart w:id="176" w:name="OLE_LINK119"/>
      <w:bookmarkStart w:id="177" w:name="OLE_LINK120"/>
      <w:r>
        <w:t>recharge</w:t>
      </w:r>
      <w:bookmarkEnd w:id="176"/>
      <w:bookmarkEnd w:id="177"/>
      <w:r w:rsidR="00E27443">
        <w:rPr>
          <w:rFonts w:hint="eastAsia"/>
        </w:rPr>
        <w:t>Req</w:t>
      </w:r>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r>
        <w:rPr>
          <w:rFonts w:hint="eastAsia"/>
        </w:rPr>
        <w:t>业务功能描述</w:t>
      </w:r>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8" w:name="OLE_LINK121"/>
            <w:bookmarkStart w:id="179" w:name="OLE_LINK122"/>
            <w:r w:rsidRPr="003B1C36">
              <w:rPr>
                <w:rFonts w:ascii="Courier New" w:hAnsi="Courier New" w:cs="Courier New"/>
                <w:sz w:val="18"/>
                <w:szCs w:val="18"/>
              </w:rPr>
              <w:t>banktype</w:t>
            </w:r>
            <w:bookmarkEnd w:id="178"/>
            <w:bookmarkEnd w:id="17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卡类型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80" w:name="OLE_LINK123"/>
            <w:bookmarkStart w:id="181" w:name="OLE_LINK124"/>
            <w:r w:rsidRPr="003B1C36">
              <w:rPr>
                <w:rFonts w:ascii="Courier New" w:hAnsi="Courier New" w:cs="Courier New"/>
                <w:sz w:val="18"/>
                <w:szCs w:val="18"/>
              </w:rPr>
              <w:t>bankname</w:t>
            </w:r>
            <w:bookmarkEnd w:id="180"/>
            <w:bookmarkEnd w:id="18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182" w:name="OLE_LINK55"/>
            <w:bookmarkStart w:id="183"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182"/>
            <w:bookmarkEnd w:id="18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184" w:name="OLE_LINK71"/>
            <w:bookmarkStart w:id="185" w:name="OLE_LINK72"/>
            <w:bookmarkStart w:id="186" w:name="OLE_LINK75"/>
            <w:r>
              <w:rPr>
                <w:rFonts w:ascii="Courier New" w:hAnsi="Courier New" w:cs="Courier New" w:hint="eastAsia"/>
                <w:sz w:val="18"/>
                <w:szCs w:val="18"/>
              </w:rPr>
              <w:t>cardmobile</w:t>
            </w:r>
            <w:bookmarkEnd w:id="184"/>
            <w:bookmarkEnd w:id="185"/>
            <w:bookmarkEnd w:id="18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r>
        <w:lastRenderedPageBreak/>
        <w:t>TFB_API_00</w:t>
      </w:r>
      <w:r>
        <w:rPr>
          <w:rFonts w:hint="eastAsia"/>
        </w:rPr>
        <w:t>2</w:t>
      </w:r>
      <w:r w:rsidR="00176DC0">
        <w:rPr>
          <w:rFonts w:hint="eastAsia"/>
        </w:rPr>
        <w:t>9</w:t>
      </w:r>
      <w:r>
        <w:rPr>
          <w:rFonts w:hint="eastAsia"/>
        </w:rPr>
        <w:t>充值接口交易成功反馈</w:t>
      </w:r>
    </w:p>
    <w:p w:rsidR="003F6C16" w:rsidRDefault="003F6C16" w:rsidP="003F6C16">
      <w:pPr>
        <w:pStyle w:val="3"/>
        <w:numPr>
          <w:ilvl w:val="2"/>
          <w:numId w:val="13"/>
        </w:numPr>
        <w:spacing w:line="415" w:lineRule="auto"/>
      </w:pPr>
      <w:r>
        <w:rPr>
          <w:rFonts w:hint="eastAsia"/>
        </w:rPr>
        <w:t>业务标识</w:t>
      </w:r>
      <w:r>
        <w:t xml:space="preserve"> Api</w:t>
      </w:r>
      <w:r>
        <w:rPr>
          <w:rFonts w:hint="eastAsia"/>
        </w:rPr>
        <w:t>Payinfo - &gt;</w:t>
      </w:r>
      <w:r>
        <w:t>recharge</w:t>
      </w:r>
      <w:r>
        <w:rPr>
          <w:rFonts w:hint="eastAsia"/>
        </w:rPr>
        <w:t>Pay</w:t>
      </w:r>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r>
        <w:rPr>
          <w:rFonts w:hint="eastAsia"/>
        </w:rPr>
        <w:t>业务功能描述</w:t>
      </w:r>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187" w:name="OLE_LINK57"/>
      <w:bookmarkStart w:id="188" w:name="OLE_LINK58"/>
    </w:p>
    <w:p w:rsidR="00C5089E" w:rsidRDefault="00C5089E" w:rsidP="00C5089E">
      <w:pPr>
        <w:pStyle w:val="2"/>
        <w:numPr>
          <w:ilvl w:val="1"/>
          <w:numId w:val="13"/>
        </w:numPr>
      </w:pPr>
      <w:r>
        <w:t>TFB_API_00</w:t>
      </w:r>
      <w:r w:rsidR="00B61D0C">
        <w:rPr>
          <w:rFonts w:hint="eastAsia"/>
        </w:rPr>
        <w:t>30</w:t>
      </w:r>
      <w:r>
        <w:rPr>
          <w:rFonts w:hint="eastAsia"/>
        </w:rPr>
        <w:t>读取银行列表</w:t>
      </w:r>
    </w:p>
    <w:p w:rsidR="00C5089E" w:rsidRDefault="00C5089E" w:rsidP="00C5089E">
      <w:pPr>
        <w:pStyle w:val="3"/>
        <w:numPr>
          <w:ilvl w:val="2"/>
          <w:numId w:val="13"/>
        </w:numPr>
        <w:spacing w:line="415" w:lineRule="auto"/>
      </w:pPr>
      <w:r>
        <w:rPr>
          <w:rFonts w:hint="eastAsia"/>
        </w:rPr>
        <w:t>业务标识</w:t>
      </w:r>
      <w:r w:rsidRPr="00C5089E">
        <w:t>ApiAppInfo</w:t>
      </w:r>
      <w:r>
        <w:rPr>
          <w:rFonts w:hint="eastAsia"/>
        </w:rPr>
        <w:t>- &gt; readBankList</w:t>
      </w:r>
    </w:p>
    <w:p w:rsidR="00C5089E" w:rsidRDefault="00C5089E" w:rsidP="00C5089E"/>
    <w:p w:rsidR="00C5089E" w:rsidRDefault="00C5089E" w:rsidP="00C5089E">
      <w:pPr>
        <w:pStyle w:val="3"/>
        <w:numPr>
          <w:ilvl w:val="2"/>
          <w:numId w:val="13"/>
        </w:numPr>
        <w:spacing w:line="415" w:lineRule="auto"/>
      </w:pPr>
      <w:r>
        <w:rPr>
          <w:rFonts w:hint="eastAsia"/>
        </w:rPr>
        <w:t>业务功能描述</w:t>
      </w:r>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r>
        <w:rPr>
          <w:rFonts w:hint="eastAsia"/>
        </w:rPr>
        <w:t>请求</w:t>
      </w:r>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3D47C2">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3D47C2">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AC06A7" w:rsidRDefault="00D27EEF" w:rsidP="003D47C2">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3D47C2">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3D47C2">
            <w:pPr>
              <w:rPr>
                <w:rFonts w:ascii="Courier New" w:hAnsi="Courier New" w:cs="Courier New"/>
                <w:sz w:val="18"/>
                <w:szCs w:val="18"/>
              </w:rPr>
            </w:pPr>
            <w:r>
              <w:rPr>
                <w:rFonts w:ascii="Courier New" w:hAnsi="Courier New" w:cs="Courier New" w:hint="eastAsia"/>
                <w:sz w:val="18"/>
                <w:szCs w:val="18"/>
              </w:rPr>
              <w:t>模糊搜索条件</w:t>
            </w:r>
          </w:p>
        </w:tc>
      </w:tr>
    </w:tbl>
    <w:p w:rsidR="00C5089E" w:rsidRDefault="00C5089E" w:rsidP="00C5089E"/>
    <w:p w:rsidR="00C5089E" w:rsidRDefault="00C5089E" w:rsidP="00C5089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lastRenderedPageBreak/>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累计加载第</w:t>
            </w:r>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187"/>
      <w:bookmarkEnd w:id="188"/>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r>
        <w:t>TFB_API_00</w:t>
      </w:r>
      <w:r w:rsidR="00B61D0C">
        <w:rPr>
          <w:rFonts w:hint="eastAsia"/>
        </w:rPr>
        <w:t>31</w:t>
      </w:r>
      <w:r>
        <w:rPr>
          <w:rFonts w:hint="eastAsia"/>
        </w:rPr>
        <w:t>读取首页广告列表</w:t>
      </w:r>
    </w:p>
    <w:p w:rsidR="0063758B" w:rsidRDefault="0063758B" w:rsidP="0063758B">
      <w:pPr>
        <w:pStyle w:val="3"/>
        <w:numPr>
          <w:ilvl w:val="2"/>
          <w:numId w:val="13"/>
        </w:numPr>
        <w:spacing w:line="415" w:lineRule="auto"/>
      </w:pPr>
      <w:r>
        <w:rPr>
          <w:rFonts w:hint="eastAsia"/>
        </w:rPr>
        <w:t>业务标识</w:t>
      </w:r>
      <w:r w:rsidRPr="00C5089E">
        <w:t>ApiAppInfo</w:t>
      </w:r>
      <w:r>
        <w:rPr>
          <w:rFonts w:hint="eastAsia"/>
        </w:rPr>
        <w:t>- &gt;</w:t>
      </w:r>
      <w:bookmarkStart w:id="189" w:name="OLE_LINK63"/>
      <w:bookmarkStart w:id="190" w:name="OLE_LINK64"/>
      <w:r>
        <w:rPr>
          <w:rFonts w:hint="eastAsia"/>
        </w:rPr>
        <w:t>readIndex</w:t>
      </w:r>
      <w:r>
        <w:t>A</w:t>
      </w:r>
      <w:r w:rsidRPr="0063758B">
        <w:t>d</w:t>
      </w:r>
      <w:r>
        <w:rPr>
          <w:rFonts w:hint="eastAsia"/>
        </w:rPr>
        <w:t>List</w:t>
      </w:r>
      <w:bookmarkEnd w:id="189"/>
      <w:bookmarkEnd w:id="190"/>
    </w:p>
    <w:p w:rsidR="0063758B" w:rsidRDefault="0063758B" w:rsidP="0063758B"/>
    <w:p w:rsidR="0063758B" w:rsidRDefault="0063758B" w:rsidP="0063758B">
      <w:pPr>
        <w:pStyle w:val="3"/>
        <w:numPr>
          <w:ilvl w:val="2"/>
          <w:numId w:val="13"/>
        </w:numPr>
        <w:spacing w:line="415" w:lineRule="auto"/>
      </w:pPr>
      <w:r>
        <w:rPr>
          <w:rFonts w:hint="eastAsia"/>
        </w:rPr>
        <w:t>业务功能描述</w:t>
      </w:r>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91" w:name="OLE_LINK131"/>
            <w:bookmarkStart w:id="192" w:name="OLE_LINK132"/>
            <w:r>
              <w:rPr>
                <w:rFonts w:hint="eastAsia"/>
              </w:rPr>
              <w:t>adpicurl</w:t>
            </w:r>
            <w:bookmarkEnd w:id="191"/>
            <w:bookmarkEnd w:id="19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93" w:name="OLE_LINK127"/>
            <w:bookmarkStart w:id="194" w:name="OLE_LINK128"/>
            <w:r>
              <w:rPr>
                <w:rFonts w:hint="eastAsia"/>
              </w:rPr>
              <w:t>adtitle</w:t>
            </w:r>
            <w:bookmarkEnd w:id="193"/>
            <w:bookmarkEnd w:id="19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195" w:name="OLE_LINK133"/>
            <w:bookmarkStart w:id="196"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195"/>
            <w:bookmarkEnd w:id="19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r>
        <w:lastRenderedPageBreak/>
        <w:t>TFB_API_00</w:t>
      </w:r>
      <w:r w:rsidR="00B61D0C">
        <w:rPr>
          <w:rFonts w:hint="eastAsia"/>
        </w:rPr>
        <w:t>32</w:t>
      </w:r>
      <w:r w:rsidR="00EF35A9">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业务标识</w:t>
      </w:r>
      <w:r w:rsidR="00B55EED">
        <w:t>Api</w:t>
      </w:r>
      <w:r w:rsidR="00B55EED">
        <w:rPr>
          <w:rFonts w:hint="eastAsia"/>
        </w:rPr>
        <w:t>Author</w:t>
      </w:r>
      <w:r w:rsidRPr="00C5089E">
        <w:t>Info</w:t>
      </w:r>
      <w:r w:rsidR="00EF35A9">
        <w:rPr>
          <w:rFonts w:hint="eastAsia"/>
        </w:rPr>
        <w:t>- &gt;</w:t>
      </w:r>
      <w:bookmarkStart w:id="197" w:name="OLE_LINK129"/>
      <w:bookmarkStart w:id="198" w:name="OLE_LINK130"/>
      <w:r w:rsidR="00EF35A9">
        <w:rPr>
          <w:rFonts w:hint="eastAsia"/>
        </w:rPr>
        <w:t>activePayCard</w:t>
      </w:r>
      <w:bookmarkEnd w:id="197"/>
      <w:bookmarkEnd w:id="198"/>
    </w:p>
    <w:p w:rsidR="00AE4F9B" w:rsidRDefault="00AE4F9B" w:rsidP="00AE4F9B"/>
    <w:p w:rsidR="00AE4F9B" w:rsidRDefault="00AE4F9B" w:rsidP="00AE4F9B">
      <w:pPr>
        <w:pStyle w:val="3"/>
        <w:numPr>
          <w:ilvl w:val="2"/>
          <w:numId w:val="13"/>
        </w:numPr>
        <w:spacing w:line="415" w:lineRule="auto"/>
      </w:pPr>
      <w:r>
        <w:rPr>
          <w:rFonts w:hint="eastAsia"/>
        </w:rPr>
        <w:t>业务功能描述</w:t>
      </w:r>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199" w:name="OLE_LINK135"/>
            <w:bookmarkStart w:id="200" w:name="OLE_LINK136"/>
            <w:r>
              <w:rPr>
                <w:rFonts w:ascii="Courier New" w:hAnsi="Courier New" w:cs="Courier New" w:hint="eastAsia"/>
                <w:sz w:val="18"/>
                <w:szCs w:val="18"/>
              </w:rPr>
              <w:t>paycardkey</w:t>
            </w:r>
            <w:bookmarkEnd w:id="199"/>
            <w:bookmarkEnd w:id="20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唯一码</w:t>
            </w:r>
          </w:p>
        </w:tc>
      </w:tr>
    </w:tbl>
    <w:p w:rsidR="00AE4F9B" w:rsidRDefault="00AE4F9B" w:rsidP="00AE4F9B"/>
    <w:p w:rsidR="00AE4F9B" w:rsidRDefault="00AE4F9B" w:rsidP="00AE4F9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r>
        <w:t>TFB_API_00</w:t>
      </w:r>
      <w:r>
        <w:rPr>
          <w:rFonts w:hint="eastAsia"/>
        </w:rPr>
        <w:t xml:space="preserve">33  </w:t>
      </w:r>
      <w:r>
        <w:rPr>
          <w:rFonts w:hint="eastAsia"/>
        </w:rPr>
        <w:t>余额查询</w:t>
      </w:r>
      <w:r w:rsidR="00176DC0">
        <w:rPr>
          <w:rFonts w:hint="eastAsia"/>
        </w:rPr>
        <w:t>（作废）</w:t>
      </w:r>
    </w:p>
    <w:p w:rsidR="004B529D" w:rsidRDefault="004B529D" w:rsidP="004B529D">
      <w:pPr>
        <w:pStyle w:val="3"/>
        <w:numPr>
          <w:ilvl w:val="2"/>
          <w:numId w:val="13"/>
        </w:numPr>
        <w:spacing w:line="415" w:lineRule="auto"/>
      </w:pPr>
      <w:r>
        <w:rPr>
          <w:rFonts w:hint="eastAsia"/>
        </w:rPr>
        <w:t>业务标识</w:t>
      </w:r>
      <w:r>
        <w:t xml:space="preserve"> Api</w:t>
      </w:r>
      <w:r>
        <w:rPr>
          <w:rFonts w:hint="eastAsia"/>
        </w:rPr>
        <w:t>Payi</w:t>
      </w:r>
      <w:r w:rsidRPr="00C5089E">
        <w:t>nfo</w:t>
      </w:r>
      <w:r>
        <w:rPr>
          <w:rFonts w:hint="eastAsia"/>
        </w:rPr>
        <w:t>- &gt; readBankCardMoney</w:t>
      </w:r>
    </w:p>
    <w:p w:rsidR="004B529D" w:rsidRDefault="004B529D" w:rsidP="004B529D"/>
    <w:p w:rsidR="004B529D" w:rsidRDefault="004B529D" w:rsidP="004B529D">
      <w:pPr>
        <w:pStyle w:val="3"/>
        <w:numPr>
          <w:ilvl w:val="2"/>
          <w:numId w:val="13"/>
        </w:numPr>
        <w:spacing w:line="415" w:lineRule="auto"/>
      </w:pPr>
      <w:r>
        <w:rPr>
          <w:rFonts w:hint="eastAsia"/>
        </w:rPr>
        <w:t>业务功能描述</w:t>
      </w:r>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lastRenderedPageBreak/>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读取抵用券选项</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 readc</w:t>
      </w:r>
      <w:r>
        <w:t>oupon</w:t>
      </w:r>
      <w:r>
        <w:rPr>
          <w:rFonts w:hint="eastAsia"/>
        </w:rPr>
        <w:t>info</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r>
        <w:rPr>
          <w:rFonts w:hint="eastAsia"/>
        </w:rPr>
        <w:t>进入抵用券页面时读取，系统会首先判断用户是否为明盛商家，如果不是提示页面无购买权限，按立即购买是提示。</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201" w:name="OLE_LINK59"/>
            <w:bookmarkStart w:id="202" w:name="OLE_LINK60"/>
            <w:r>
              <w:rPr>
                <w:rFonts w:hint="eastAsia"/>
                <w:szCs w:val="21"/>
              </w:rPr>
              <w:t>couponid</w:t>
            </w:r>
            <w:bookmarkEnd w:id="201"/>
            <w:bookmarkEnd w:id="20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抵用券</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抵用券</w:t>
            </w:r>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抵用券金额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选择抵用券</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商家名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商家名</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pStyle w:val="2"/>
        <w:numPr>
          <w:ilvl w:val="1"/>
          <w:numId w:val="13"/>
        </w:numPr>
      </w:pPr>
      <w:r>
        <w:t>TFB_API_00</w:t>
      </w:r>
      <w:r>
        <w:rPr>
          <w:rFonts w:hint="eastAsia"/>
        </w:rPr>
        <w:t xml:space="preserve">35  </w:t>
      </w:r>
      <w:r>
        <w:rPr>
          <w:rFonts w:hint="eastAsia"/>
        </w:rPr>
        <w:t>购买抵用券获得银行交易流水号</w:t>
      </w:r>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 c</w:t>
      </w:r>
      <w:r>
        <w:t>oupon</w:t>
      </w:r>
      <w:r>
        <w:rPr>
          <w:rFonts w:hint="eastAsia"/>
        </w:rPr>
        <w:t>S</w:t>
      </w:r>
      <w:r w:rsidRPr="008D0DD0">
        <w:t>ale</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购买抵用券功能，默认使用信用卡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203" w:name="OLE_LINK158"/>
            <w:bookmarkStart w:id="204" w:name="OLE_LINK159"/>
            <w:r>
              <w:rPr>
                <w:rFonts w:hint="eastAsia"/>
              </w:rPr>
              <w:t>creditcardno</w:t>
            </w:r>
            <w:bookmarkEnd w:id="203"/>
            <w:bookmarkEnd w:id="204"/>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205" w:name="OLE_LINK51"/>
            <w:bookmarkStart w:id="206" w:name="OLE_LINK52"/>
            <w:r>
              <w:rPr>
                <w:rFonts w:ascii="Courier New" w:hAnsi="Courier New" w:cs="Courier New" w:hint="eastAsia"/>
                <w:sz w:val="18"/>
                <w:szCs w:val="18"/>
              </w:rPr>
              <w:t>creditcardman</w:t>
            </w:r>
            <w:bookmarkEnd w:id="205"/>
            <w:bookmarkEnd w:id="206"/>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207" w:name="OLE_LINK53"/>
            <w:bookmarkStart w:id="208" w:name="OLE_LINK54"/>
            <w:r>
              <w:rPr>
                <w:rFonts w:ascii="Courier New" w:hAnsi="Courier New" w:cs="Courier New" w:hint="eastAsia"/>
                <w:sz w:val="18"/>
                <w:szCs w:val="18"/>
              </w:rPr>
              <w:t>creditcardphone</w:t>
            </w:r>
            <w:bookmarkEnd w:id="207"/>
            <w:bookmarkEnd w:id="208"/>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209" w:name="OLE_LINK87"/>
            <w:bookmarkStart w:id="210" w:name="OLE_LINK88"/>
            <w:r w:rsidRPr="00390622">
              <w:rPr>
                <w:rFonts w:ascii="Courier New" w:hAnsi="Courier New" w:cs="Courier New"/>
                <w:sz w:val="18"/>
                <w:szCs w:val="18"/>
              </w:rPr>
              <w:t>merReserved</w:t>
            </w:r>
            <w:bookmarkEnd w:id="209"/>
            <w:bookmarkEnd w:id="210"/>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银联交易流水号</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lastRenderedPageBreak/>
        <w:t>TFB_API_00</w:t>
      </w:r>
      <w:r>
        <w:rPr>
          <w:rFonts w:hint="eastAsia"/>
        </w:rPr>
        <w:t xml:space="preserve">36  </w:t>
      </w:r>
      <w:r>
        <w:rPr>
          <w:rFonts w:hint="eastAsia"/>
        </w:rPr>
        <w:t>回购抵用券列表（作废）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Rebuylist</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回购抵用券功能，默认使用信用卡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券号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券流水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37  </w:t>
      </w:r>
      <w:r>
        <w:rPr>
          <w:rFonts w:hint="eastAsia"/>
        </w:rPr>
        <w:t>回购抵用券操作（作废）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回购抵用券功能，默认使用信用卡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券</w:t>
            </w:r>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券号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r w:rsidRPr="004E6F03">
              <w:rPr>
                <w:rFonts w:ascii="Courier New" w:hAnsi="Courier New" w:cs="Courier New" w:hint="eastAsia"/>
                <w:sz w:val="18"/>
                <w:szCs w:val="18"/>
              </w:rPr>
              <w:t>券金额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r>
        <w:t>TFB_API_00</w:t>
      </w:r>
      <w:r w:rsidR="001431E7">
        <w:rPr>
          <w:rFonts w:hint="eastAsia"/>
        </w:rPr>
        <w:t>3</w:t>
      </w:r>
      <w:r w:rsidR="00176DC0">
        <w:rPr>
          <w:rFonts w:hint="eastAsia"/>
        </w:rPr>
        <w:t xml:space="preserve">8 </w:t>
      </w:r>
      <w:r>
        <w:rPr>
          <w:rFonts w:hint="eastAsia"/>
        </w:rPr>
        <w:t>购买</w:t>
      </w:r>
      <w:r w:rsidR="00836F8E">
        <w:rPr>
          <w:rFonts w:hint="eastAsia"/>
        </w:rPr>
        <w:t>抵用券</w:t>
      </w:r>
      <w:r>
        <w:rPr>
          <w:rFonts w:hint="eastAsia"/>
        </w:rPr>
        <w:t>支付成功</w:t>
      </w:r>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p>
    <w:p w:rsidR="008E2BD5" w:rsidRDefault="008E2BD5" w:rsidP="008E2BD5"/>
    <w:p w:rsidR="008E2BD5" w:rsidRDefault="008E2BD5" w:rsidP="008E2BD5">
      <w:pPr>
        <w:pStyle w:val="3"/>
        <w:numPr>
          <w:ilvl w:val="2"/>
          <w:numId w:val="13"/>
        </w:numPr>
        <w:spacing w:line="415" w:lineRule="auto"/>
      </w:pPr>
      <w:r>
        <w:rPr>
          <w:rFonts w:hint="eastAsia"/>
        </w:rPr>
        <w:t>业务功能描述</w:t>
      </w:r>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r>
        <w:t>TFB_API_00</w:t>
      </w:r>
      <w:r>
        <w:rPr>
          <w:rFonts w:hint="eastAsia"/>
        </w:rPr>
        <w:t>3</w:t>
      </w:r>
      <w:r w:rsidR="00176DC0">
        <w:rPr>
          <w:rFonts w:hint="eastAsia"/>
        </w:rPr>
        <w:t>9</w:t>
      </w:r>
      <w:r w:rsidR="00836F8E">
        <w:rPr>
          <w:rFonts w:hint="eastAsia"/>
        </w:rPr>
        <w:t>抵用券</w:t>
      </w:r>
      <w:r w:rsidR="00176DC0">
        <w:rPr>
          <w:rFonts w:hint="eastAsia"/>
        </w:rPr>
        <w:t>历史</w:t>
      </w:r>
      <w:r>
        <w:rPr>
          <w:rFonts w:hint="eastAsia"/>
        </w:rPr>
        <w:t>列表</w:t>
      </w:r>
    </w:p>
    <w:p w:rsidR="00EE7CFA" w:rsidRDefault="00EE7CFA" w:rsidP="00EE7CFA">
      <w:pPr>
        <w:pStyle w:val="3"/>
        <w:numPr>
          <w:ilvl w:val="2"/>
          <w:numId w:val="13"/>
        </w:numPr>
        <w:spacing w:line="415" w:lineRule="auto"/>
      </w:pPr>
      <w:r>
        <w:rPr>
          <w:rFonts w:hint="eastAsia"/>
        </w:rPr>
        <w:t>业务标识</w:t>
      </w:r>
      <w:r>
        <w:t xml:space="preserve"> ApiCouponInfo</w:t>
      </w:r>
      <w:r>
        <w:rPr>
          <w:rFonts w:hint="eastAsia"/>
        </w:rPr>
        <w:t xml:space="preserve"> - &gt;</w:t>
      </w:r>
      <w:r>
        <w:t>coupo</w:t>
      </w:r>
      <w:r>
        <w:rPr>
          <w:rFonts w:hint="eastAsia"/>
        </w:rPr>
        <w:t>nSalelist</w:t>
      </w:r>
    </w:p>
    <w:p w:rsidR="00EE7CFA" w:rsidRDefault="00EE7CFA" w:rsidP="00EE7CFA"/>
    <w:p w:rsidR="00EE7CFA" w:rsidRDefault="00EE7CFA" w:rsidP="00EE7CFA">
      <w:pPr>
        <w:pStyle w:val="3"/>
        <w:numPr>
          <w:ilvl w:val="2"/>
          <w:numId w:val="13"/>
        </w:numPr>
        <w:spacing w:line="415" w:lineRule="auto"/>
      </w:pPr>
      <w:r>
        <w:rPr>
          <w:rFonts w:hint="eastAsia"/>
        </w:rPr>
        <w:lastRenderedPageBreak/>
        <w:t>业务功能描述</w:t>
      </w:r>
    </w:p>
    <w:p w:rsidR="00EE7CFA" w:rsidRDefault="00966EFE" w:rsidP="00EE7CFA">
      <w:pPr>
        <w:ind w:firstLineChars="50" w:firstLine="105"/>
      </w:pPr>
      <w:r>
        <w:rPr>
          <w:rFonts w:hint="eastAsia"/>
        </w:rPr>
        <w:t>购买</w:t>
      </w:r>
      <w:r w:rsidR="00836F8E">
        <w:rPr>
          <w:rFonts w:hint="eastAsia"/>
        </w:rPr>
        <w:t>抵用券</w:t>
      </w:r>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券号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券流水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r>
        <w:t>TFB_API_00</w:t>
      </w:r>
      <w:r w:rsidR="00265879">
        <w:rPr>
          <w:rFonts w:hint="eastAsia"/>
        </w:rPr>
        <w:t>40</w:t>
      </w:r>
      <w:r>
        <w:rPr>
          <w:rFonts w:hint="eastAsia"/>
        </w:rPr>
        <w:t>刷卡器刷卡管理</w:t>
      </w:r>
    </w:p>
    <w:p w:rsidR="00A23243" w:rsidRDefault="00A23243" w:rsidP="00A23243">
      <w:pPr>
        <w:pStyle w:val="3"/>
        <w:numPr>
          <w:ilvl w:val="2"/>
          <w:numId w:val="13"/>
        </w:numPr>
        <w:spacing w:line="415" w:lineRule="auto"/>
      </w:pPr>
      <w:r>
        <w:rPr>
          <w:rFonts w:hint="eastAsia"/>
        </w:rPr>
        <w:t>业务标识</w:t>
      </w:r>
      <w:r>
        <w:t xml:space="preserve"> Api</w:t>
      </w:r>
      <w:r>
        <w:rPr>
          <w:rFonts w:hint="eastAsia"/>
        </w:rPr>
        <w:t>Author</w:t>
      </w:r>
      <w:r w:rsidRPr="00C5089E">
        <w:t>Info</w:t>
      </w:r>
      <w:r>
        <w:rPr>
          <w:rFonts w:hint="eastAsia"/>
        </w:rPr>
        <w:t>- &gt;</w:t>
      </w:r>
      <w:bookmarkStart w:id="211" w:name="OLE_LINK76"/>
      <w:bookmarkStart w:id="212" w:name="OLE_LINK77"/>
      <w:r>
        <w:rPr>
          <w:rFonts w:hint="eastAsia"/>
        </w:rPr>
        <w:t>payCardCheck</w:t>
      </w:r>
      <w:bookmarkEnd w:id="211"/>
      <w:bookmarkEnd w:id="212"/>
    </w:p>
    <w:p w:rsidR="00A23243" w:rsidRDefault="00A23243" w:rsidP="00A23243"/>
    <w:p w:rsidR="00A23243" w:rsidRDefault="00A23243" w:rsidP="00A23243">
      <w:pPr>
        <w:pStyle w:val="3"/>
        <w:numPr>
          <w:ilvl w:val="2"/>
          <w:numId w:val="13"/>
        </w:numPr>
        <w:spacing w:line="415" w:lineRule="auto"/>
      </w:pPr>
      <w:r>
        <w:rPr>
          <w:rFonts w:hint="eastAsia"/>
        </w:rPr>
        <w:t>业务功能描述</w:t>
      </w:r>
    </w:p>
    <w:p w:rsidR="00A23243" w:rsidRDefault="00A23243" w:rsidP="00A23243">
      <w:pPr>
        <w:ind w:firstLineChars="50" w:firstLine="105"/>
      </w:pPr>
      <w:r>
        <w:rPr>
          <w:rFonts w:hint="eastAsia"/>
        </w:rPr>
        <w:t>只允许使用操作者自己的刷卡器的限制</w:t>
      </w:r>
    </w:p>
    <w:p w:rsidR="00A23243" w:rsidRDefault="00A23243" w:rsidP="00A2324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bookmarkStart w:id="213" w:name="OLE_LINK78"/>
            <w:bookmarkStart w:id="214" w:name="OLE_LINK79"/>
            <w:r>
              <w:rPr>
                <w:rFonts w:ascii="Courier New" w:hAnsi="Courier New" w:cs="Courier New" w:hint="eastAsia"/>
                <w:sz w:val="18"/>
                <w:szCs w:val="18"/>
              </w:rPr>
              <w:t>paycardkey</w:t>
            </w:r>
            <w:bookmarkEnd w:id="213"/>
            <w:bookmarkEnd w:id="21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r>
              <w:rPr>
                <w:rFonts w:ascii="Courier New" w:hAnsi="Courier New" w:cs="Courier New" w:hint="eastAsia"/>
                <w:sz w:val="18"/>
                <w:szCs w:val="18"/>
              </w:rPr>
              <w:t>刷卡器唯一码</w:t>
            </w:r>
          </w:p>
        </w:tc>
      </w:tr>
    </w:tbl>
    <w:p w:rsidR="00A23243" w:rsidRDefault="00A23243" w:rsidP="00A23243"/>
    <w:p w:rsidR="00A23243" w:rsidRDefault="00A23243" w:rsidP="00A23243">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23243" w:rsidTr="000A0702">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成功或失败（文字描述）</w:t>
            </w:r>
          </w:p>
        </w:tc>
      </w:tr>
    </w:tbl>
    <w:p w:rsidR="00A23243" w:rsidRDefault="00A23243" w:rsidP="00A2324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p>
    <w:p w:rsidR="00197F91" w:rsidRDefault="00197F91" w:rsidP="00197F91"/>
    <w:p w:rsidR="00197F91" w:rsidRDefault="00197F91" w:rsidP="00364586">
      <w:pPr>
        <w:pStyle w:val="3"/>
        <w:numPr>
          <w:ilvl w:val="2"/>
          <w:numId w:val="13"/>
        </w:numPr>
        <w:spacing w:line="415" w:lineRule="auto"/>
      </w:pPr>
      <w:r>
        <w:rPr>
          <w:rFonts w:hint="eastAsia"/>
        </w:rPr>
        <w:t>业务标识</w:t>
      </w:r>
      <w:bookmarkStart w:id="215" w:name="OLE_LINK82"/>
      <w:bookmarkStart w:id="216" w:name="OLE_LINK83"/>
      <w:r w:rsidR="00364586" w:rsidRPr="00364586">
        <w:t>ApiAppInfo</w:t>
      </w:r>
      <w:bookmarkEnd w:id="215"/>
      <w:bookmarkEnd w:id="216"/>
      <w:r>
        <w:rPr>
          <w:rFonts w:hint="eastAsia"/>
        </w:rPr>
        <w:t>-&gt;read</w:t>
      </w:r>
      <w:r w:rsidR="00F9441F">
        <w:rPr>
          <w:rFonts w:hint="eastAsia"/>
        </w:rPr>
        <w:t>A</w:t>
      </w:r>
      <w:r w:rsidR="00F9441F">
        <w:t>pprule</w:t>
      </w:r>
      <w:r>
        <w:rPr>
          <w:rFonts w:hint="eastAsia"/>
        </w:rPr>
        <w:t>List</w:t>
      </w:r>
    </w:p>
    <w:p w:rsidR="00197F91" w:rsidRDefault="00197F91" w:rsidP="00197F91">
      <w:pPr>
        <w:pStyle w:val="3"/>
        <w:numPr>
          <w:ilvl w:val="2"/>
          <w:numId w:val="13"/>
        </w:numPr>
        <w:spacing w:line="415" w:lineRule="auto"/>
      </w:pPr>
      <w:r>
        <w:rPr>
          <w:rFonts w:hint="eastAsia"/>
        </w:rPr>
        <w:t>业务功能描述</w:t>
      </w:r>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r w:rsidRPr="0015655E">
        <w:rPr>
          <w:rFonts w:hint="eastAsia"/>
        </w:rPr>
        <w:t>通付刷服务协议</w:t>
      </w:r>
      <w:r>
        <w:rPr>
          <w:rFonts w:hint="eastAsia"/>
        </w:rPr>
        <w:t>2</w:t>
      </w:r>
      <w:r w:rsidRPr="0015655E">
        <w:rPr>
          <w:rFonts w:hint="eastAsia"/>
        </w:rPr>
        <w:t>通付刷钱包服务协议</w:t>
      </w:r>
      <w:r>
        <w:rPr>
          <w:rFonts w:hint="eastAsia"/>
        </w:rPr>
        <w:t xml:space="preserve"> 3 </w:t>
      </w:r>
      <w:r w:rsidR="004D3FE0">
        <w:rPr>
          <w:rFonts w:hint="eastAsia"/>
        </w:rPr>
        <w:t>通付宝注册协议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217" w:name="OLE_LINK85"/>
            <w:bookmarkStart w:id="218" w:name="OLE_LINK86"/>
            <w:r>
              <w:t>apprule</w:t>
            </w:r>
            <w:r w:rsidR="00364586">
              <w:rPr>
                <w:rFonts w:hint="eastAsia"/>
              </w:rPr>
              <w:t>id</w:t>
            </w:r>
            <w:bookmarkEnd w:id="217"/>
            <w:bookmarkEnd w:id="218"/>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r>
        <w:lastRenderedPageBreak/>
        <w:t>TFB_API_00</w:t>
      </w:r>
      <w:r>
        <w:rPr>
          <w:rFonts w:hint="eastAsia"/>
        </w:rPr>
        <w:t>42</w:t>
      </w:r>
      <w:r>
        <w:rPr>
          <w:rFonts w:hint="eastAsia"/>
        </w:rPr>
        <w:t>快递查询</w:t>
      </w:r>
    </w:p>
    <w:p w:rsidR="006952CE" w:rsidRDefault="006952CE" w:rsidP="006952CE">
      <w:pPr>
        <w:pStyle w:val="3"/>
        <w:numPr>
          <w:ilvl w:val="2"/>
          <w:numId w:val="13"/>
        </w:numPr>
      </w:pPr>
      <w:r>
        <w:rPr>
          <w:rFonts w:hint="eastAsia"/>
        </w:rPr>
        <w:t>业务标识</w:t>
      </w:r>
      <w:r w:rsidR="000D5D2E" w:rsidRPr="0088201A">
        <w:t>ApiKuaidiChaxun</w:t>
      </w:r>
      <w:r w:rsidR="000D5D2E">
        <w:rPr>
          <w:rFonts w:hint="eastAsia"/>
        </w:rPr>
        <w:t xml:space="preserve"> </w:t>
      </w:r>
      <w:r>
        <w:rPr>
          <w:rFonts w:hint="eastAsia"/>
        </w:rPr>
        <w:t>-&gt;kuaiState</w:t>
      </w:r>
    </w:p>
    <w:p w:rsidR="006952CE" w:rsidRDefault="00001025" w:rsidP="00001025">
      <w:pPr>
        <w:pStyle w:val="3"/>
        <w:numPr>
          <w:ilvl w:val="2"/>
          <w:numId w:val="13"/>
        </w:numPr>
      </w:pPr>
      <w:r>
        <w:rPr>
          <w:rFonts w:hint="eastAsia"/>
        </w:rPr>
        <w:t>业务功能描述</w:t>
      </w:r>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r>
        <w:rPr>
          <w:rFonts w:hint="eastAsia"/>
        </w:rPr>
        <w:t>应答</w:t>
      </w:r>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lastRenderedPageBreak/>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每条跟综信息的描述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219" w:name="OLE_LINK161"/>
      <w:bookmarkStart w:id="220" w:name="OLE_LINK162"/>
    </w:p>
    <w:p w:rsidR="00E100EA" w:rsidRDefault="00E100EA" w:rsidP="00E100EA">
      <w:pPr>
        <w:pStyle w:val="2"/>
        <w:numPr>
          <w:ilvl w:val="1"/>
          <w:numId w:val="13"/>
        </w:numPr>
      </w:pPr>
      <w:r>
        <w:t>TFB_API_00</w:t>
      </w:r>
      <w:r>
        <w:rPr>
          <w:rFonts w:hint="eastAsia"/>
        </w:rPr>
        <w:t>43  APP</w:t>
      </w:r>
      <w:r>
        <w:rPr>
          <w:rFonts w:hint="eastAsia"/>
        </w:rPr>
        <w:t>功能</w:t>
      </w:r>
      <w:r w:rsidR="000A05F2">
        <w:rPr>
          <w:rFonts w:hint="eastAsia"/>
        </w:rPr>
        <w:t>模块菜单读取</w:t>
      </w:r>
    </w:p>
    <w:p w:rsidR="00E100EA" w:rsidRDefault="00E100EA" w:rsidP="000A05F2">
      <w:pPr>
        <w:pStyle w:val="3"/>
        <w:numPr>
          <w:ilvl w:val="2"/>
          <w:numId w:val="13"/>
        </w:numPr>
      </w:pPr>
      <w:r>
        <w:rPr>
          <w:rFonts w:hint="eastAsia"/>
        </w:rPr>
        <w:t>业务标识</w:t>
      </w:r>
      <w:r w:rsidR="000A05F2" w:rsidRPr="000A05F2">
        <w:t>ApiAppInfo</w:t>
      </w:r>
      <w:r w:rsidR="000A05F2" w:rsidRPr="000A05F2">
        <w:rPr>
          <w:rFonts w:hint="eastAsia"/>
        </w:rPr>
        <w:t xml:space="preserve"> </w:t>
      </w:r>
      <w:r>
        <w:rPr>
          <w:rFonts w:hint="eastAsia"/>
        </w:rPr>
        <w:t>-&gt;</w:t>
      </w:r>
      <w:bookmarkStart w:id="221" w:name="OLE_LINK89"/>
      <w:bookmarkStart w:id="222" w:name="OLE_LINK90"/>
      <w:r w:rsidR="000A05F2">
        <w:rPr>
          <w:rFonts w:hint="eastAsia"/>
        </w:rPr>
        <w:t>read</w:t>
      </w:r>
      <w:r w:rsidR="000A05F2">
        <w:rPr>
          <w:rFonts w:ascii="Arial" w:hAnsi="Arial" w:cs="Arial"/>
          <w:color w:val="434343"/>
          <w:sz w:val="18"/>
          <w:szCs w:val="18"/>
        </w:rPr>
        <w:t>MenuModule</w:t>
      </w:r>
      <w:bookmarkEnd w:id="221"/>
      <w:bookmarkEnd w:id="222"/>
    </w:p>
    <w:p w:rsidR="00E100EA" w:rsidRDefault="00E100EA" w:rsidP="00E100EA">
      <w:pPr>
        <w:pStyle w:val="3"/>
        <w:numPr>
          <w:ilvl w:val="2"/>
          <w:numId w:val="13"/>
        </w:numPr>
      </w:pPr>
      <w:r>
        <w:rPr>
          <w:rFonts w:hint="eastAsia"/>
        </w:rPr>
        <w:t>业务功能描述</w:t>
      </w:r>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r>
        <w:rPr>
          <w:rFonts w:hint="eastAsia"/>
        </w:rPr>
        <w:t>应答</w:t>
      </w:r>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223" w:name="OLE_LINK126"/>
            <w:bookmarkStart w:id="224" w:name="OLE_LINK156"/>
            <w:r>
              <w:rPr>
                <w:rFonts w:hint="eastAsia"/>
              </w:rPr>
              <w:t>version</w:t>
            </w:r>
            <w:bookmarkEnd w:id="223"/>
            <w:bookmarkEnd w:id="224"/>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225" w:name="OLE_LINK157"/>
            <w:bookmarkStart w:id="226" w:name="OLE_LINK160"/>
            <w:r>
              <w:rPr>
                <w:rFonts w:hint="eastAsia"/>
              </w:rPr>
              <w:t>isnew</w:t>
            </w:r>
            <w:bookmarkEnd w:id="225"/>
            <w:bookmarkEnd w:id="226"/>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227" w:name="OLE_LINK93"/>
            <w:bookmarkStart w:id="228" w:name="OLE_LINK94"/>
            <w:r>
              <w:rPr>
                <w:rFonts w:hint="eastAsia"/>
              </w:rPr>
              <w:t>m</w:t>
            </w:r>
            <w:r>
              <w:t>nu</w:t>
            </w:r>
            <w:r>
              <w:rPr>
                <w:rFonts w:hint="eastAsia"/>
              </w:rPr>
              <w:t>name</w:t>
            </w:r>
            <w:bookmarkEnd w:id="227"/>
            <w:bookmarkEnd w:id="228"/>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229" w:name="OLE_LINK97"/>
            <w:bookmarkStart w:id="230" w:name="OLE_LINK98"/>
            <w:r>
              <w:rPr>
                <w:rFonts w:hint="eastAsia"/>
              </w:rPr>
              <w:t>mnupic</w:t>
            </w:r>
            <w:bookmarkEnd w:id="229"/>
            <w:bookmarkEnd w:id="230"/>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231" w:name="OLE_LINK103"/>
            <w:bookmarkStart w:id="232" w:name="OLE_LINK104"/>
            <w:r>
              <w:rPr>
                <w:rFonts w:hint="eastAsia"/>
              </w:rPr>
              <w:t>mnuorder</w:t>
            </w:r>
            <w:bookmarkEnd w:id="231"/>
            <w:bookmarkEnd w:id="232"/>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B11B8E">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B11B8E" w:rsidP="006E5B44">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B11B8E" w:rsidP="006E5B44">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2C5EB2" w:rsidP="006E5B44">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bl>
    <w:p w:rsidR="00E100EA" w:rsidRDefault="00E100EA" w:rsidP="00E100EA"/>
    <w:p w:rsidR="00E100EA" w:rsidRDefault="00E100EA" w:rsidP="00E100EA">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219"/>
      <w:bookmarkEnd w:id="220"/>
    </w:tbl>
    <w:p w:rsidR="001C319C" w:rsidRDefault="001C319C" w:rsidP="00E77421"/>
    <w:p w:rsidR="003E2B8B" w:rsidRDefault="003E2B8B" w:rsidP="003E2B8B">
      <w:pPr>
        <w:rPr>
          <w:sz w:val="22"/>
        </w:rPr>
      </w:pPr>
    </w:p>
    <w:p w:rsidR="003E2B8B" w:rsidRDefault="003E2B8B" w:rsidP="003E2B8B">
      <w:pPr>
        <w:pStyle w:val="2"/>
        <w:numPr>
          <w:ilvl w:val="1"/>
          <w:numId w:val="13"/>
        </w:numPr>
      </w:pPr>
      <w:r>
        <w:t>TFB_API_00</w:t>
      </w:r>
      <w:r>
        <w:rPr>
          <w:rFonts w:hint="eastAsia"/>
        </w:rPr>
        <w:t xml:space="preserve">44  </w:t>
      </w:r>
      <w:r>
        <w:rPr>
          <w:rFonts w:hint="eastAsia"/>
        </w:rPr>
        <w:t>余额查询</w:t>
      </w:r>
    </w:p>
    <w:p w:rsidR="003E2B8B" w:rsidRDefault="003E2B8B" w:rsidP="003E2B8B">
      <w:pPr>
        <w:pStyle w:val="3"/>
        <w:numPr>
          <w:ilvl w:val="2"/>
          <w:numId w:val="13"/>
        </w:numPr>
      </w:pPr>
      <w:r>
        <w:rPr>
          <w:rFonts w:hint="eastAsia"/>
        </w:rPr>
        <w:t>业务标识</w:t>
      </w:r>
      <w:r w:rsidRPr="000A05F2">
        <w:t>ApiAppInfo</w:t>
      </w:r>
      <w:r w:rsidRPr="000A05F2">
        <w:rPr>
          <w:rFonts w:hint="eastAsia"/>
        </w:rPr>
        <w:t xml:space="preserve"> </w:t>
      </w:r>
      <w:r>
        <w:rPr>
          <w:rFonts w:hint="eastAsia"/>
        </w:rPr>
        <w:t>-&gt;readQueryCardMoney</w:t>
      </w:r>
    </w:p>
    <w:p w:rsidR="003E2B8B" w:rsidRDefault="003E2B8B" w:rsidP="003E2B8B">
      <w:pPr>
        <w:pStyle w:val="3"/>
        <w:numPr>
          <w:ilvl w:val="2"/>
          <w:numId w:val="13"/>
        </w:numPr>
      </w:pPr>
      <w:r>
        <w:rPr>
          <w:rFonts w:hint="eastAsia"/>
        </w:rPr>
        <w:t>业务功能描述</w:t>
      </w:r>
    </w:p>
    <w:p w:rsidR="003E2B8B" w:rsidRDefault="003E2B8B" w:rsidP="003E2B8B">
      <w:pPr>
        <w:ind w:left="420"/>
      </w:pPr>
      <w:r>
        <w:rPr>
          <w:rFonts w:hint="eastAsia"/>
        </w:rPr>
        <w:t>查询</w:t>
      </w:r>
    </w:p>
    <w:p w:rsidR="003E2B8B" w:rsidRDefault="003E2B8B" w:rsidP="003E2B8B">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r>
        <w:rPr>
          <w:rFonts w:hint="eastAsia"/>
        </w:rPr>
        <w:t>应答</w:t>
      </w:r>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45</w:t>
      </w:r>
      <w:r>
        <w:t xml:space="preserve"> </w:t>
      </w:r>
      <w:r>
        <w:rPr>
          <w:rFonts w:hint="eastAsia"/>
        </w:rPr>
        <w:t>获取订单信息</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-&gt;readOrderList</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累计加载第</w:t>
            </w:r>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46</w:t>
      </w:r>
      <w:r>
        <w:rPr>
          <w:rFonts w:hint="eastAsia"/>
        </w:rPr>
        <w:t xml:space="preserve"> </w:t>
      </w:r>
      <w:r>
        <w:t xml:space="preserve"> </w:t>
      </w:r>
      <w:r>
        <w:rPr>
          <w:rFonts w:hint="eastAsia"/>
        </w:rPr>
        <w:t>支付订单获取银行卡星级评价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-&gt;orderPayBankCardStar</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47</w:t>
      </w:r>
      <w:r>
        <w:rPr>
          <w:rFonts w:hint="eastAsia"/>
        </w:rPr>
        <w:t xml:space="preserve"> </w:t>
      </w:r>
      <w:r>
        <w:t xml:space="preserve"> </w:t>
      </w:r>
      <w:r>
        <w:rPr>
          <w:rFonts w:hint="eastAsia"/>
        </w:rPr>
        <w:t>支付订单获取银行卡获取银行流水号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-&gt;orderPayReq</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lastRenderedPageBreak/>
        <w:t>请求</w:t>
      </w:r>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48</w:t>
      </w:r>
      <w:r>
        <w:rPr>
          <w:rFonts w:hint="eastAsia"/>
        </w:rPr>
        <w:t xml:space="preserve"> </w:t>
      </w:r>
      <w:r>
        <w:t xml:space="preserve"> </w:t>
      </w:r>
      <w:r>
        <w:rPr>
          <w:rFonts w:hint="eastAsia"/>
        </w:rPr>
        <w:t>支付订单成功后反馈</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-&gt;orderPayFeedback</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r>
        <w:t>TFB_API_00</w:t>
      </w:r>
      <w:r w:rsidR="00661B1F">
        <w:rPr>
          <w:rFonts w:hint="eastAsia"/>
        </w:rPr>
        <w:t>49</w:t>
      </w:r>
      <w:r>
        <w:rPr>
          <w:rFonts w:hint="eastAsia"/>
        </w:rPr>
        <w:t xml:space="preserve">  </w:t>
      </w:r>
      <w:r>
        <w:rPr>
          <w:rFonts w:hint="eastAsia"/>
        </w:rPr>
        <w:t>读取快递公司列表</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&gt; readKuaiDicmpList</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r>
        <w:t>TFB_API_00</w:t>
      </w:r>
      <w:r w:rsidR="00661B1F">
        <w:rPr>
          <w:rFonts w:hint="eastAsia"/>
        </w:rPr>
        <w:t>50</w:t>
      </w:r>
      <w:r>
        <w:rPr>
          <w:rFonts w:hint="eastAsia"/>
        </w:rPr>
        <w:t xml:space="preserve">  </w:t>
      </w:r>
      <w:r>
        <w:rPr>
          <w:rFonts w:hint="eastAsia"/>
        </w:rPr>
        <w:t>查询快递公司订单号</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xml:space="preserve">- &gt; </w:t>
      </w:r>
      <w:r w:rsidRPr="00B821AF">
        <w:t>chaxunKuaiDiNo</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r>
        <w:rPr>
          <w:rFonts w:hint="eastAsia"/>
        </w:rPr>
        <w:t>应答</w:t>
      </w:r>
      <w:r>
        <w:rPr>
          <w:rFonts w:hint="eastAsia"/>
        </w:rPr>
        <w:t>2</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r>
        <w:rPr>
          <w:rFonts w:hint="eastAsia"/>
          <w:color w:val="000000"/>
          <w:szCs w:val="21"/>
          <w:shd w:val="clear" w:color="auto" w:fill="EEEEEE"/>
        </w:rPr>
        <w:t>state</w:t>
      </w:r>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status</w:t>
      </w:r>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r>
        <w:t>TFB_API_00</w:t>
      </w:r>
      <w:r>
        <w:rPr>
          <w:rFonts w:hint="eastAsia"/>
        </w:rPr>
        <w:t>5</w:t>
      </w:r>
      <w:r w:rsidR="00E5056B">
        <w:rPr>
          <w:rFonts w:hint="eastAsia"/>
        </w:rPr>
        <w:t>1</w:t>
      </w:r>
      <w:r>
        <w:rPr>
          <w:rFonts w:hint="eastAsia"/>
        </w:rPr>
        <w:t xml:space="preserve">  </w:t>
      </w:r>
      <w:r>
        <w:rPr>
          <w:rFonts w:hint="eastAsia"/>
        </w:rPr>
        <w:t>我的银行卡</w:t>
      </w:r>
    </w:p>
    <w:p w:rsidR="000E2294" w:rsidRDefault="000E2294" w:rsidP="000E2294">
      <w:pPr>
        <w:pStyle w:val="3"/>
        <w:numPr>
          <w:ilvl w:val="2"/>
          <w:numId w:val="13"/>
        </w:numPr>
        <w:spacing w:line="415" w:lineRule="auto"/>
      </w:pPr>
      <w:r>
        <w:rPr>
          <w:rFonts w:hint="eastAsia"/>
        </w:rPr>
        <w:t>业务标识</w:t>
      </w:r>
      <w:r w:rsidR="003471EF">
        <w:t xml:space="preserve"> Ap</w:t>
      </w:r>
      <w:r w:rsidR="003471EF">
        <w:rPr>
          <w:rFonts w:hint="eastAsia"/>
        </w:rPr>
        <w:t>iAuCard</w:t>
      </w:r>
      <w:r>
        <w:t>Info</w:t>
      </w:r>
      <w:r>
        <w:rPr>
          <w:rFonts w:hint="eastAsia"/>
        </w:rPr>
        <w:t xml:space="preserve"> - &gt; readAuBkCardInfo</w:t>
      </w:r>
    </w:p>
    <w:p w:rsidR="000E2294" w:rsidRDefault="000E2294" w:rsidP="000E2294"/>
    <w:p w:rsidR="000E2294" w:rsidRDefault="000E2294" w:rsidP="000E2294">
      <w:pPr>
        <w:pStyle w:val="3"/>
        <w:numPr>
          <w:ilvl w:val="2"/>
          <w:numId w:val="13"/>
        </w:numPr>
        <w:spacing w:line="415" w:lineRule="auto"/>
      </w:pPr>
      <w:r>
        <w:rPr>
          <w:rFonts w:hint="eastAsia"/>
        </w:rPr>
        <w:t>业务功能描述</w:t>
      </w:r>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0D7AC6">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0D7AC6" w:rsidRPr="000D7AC6">
              <w:t>shoucard</w:t>
            </w:r>
            <w:r w:rsidR="000D7AC6">
              <w:rPr>
                <w:rFonts w:hint="eastAsia"/>
              </w:rPr>
              <w:t>s</w:t>
            </w:r>
            <w:r w:rsidR="000D7AC6">
              <w:t>t</w:t>
            </w:r>
            <w:r w:rsidR="000D7AC6">
              <w:rPr>
                <w:rFonts w:hint="eastAsia"/>
              </w:rPr>
              <w:t>at</w:t>
            </w:r>
            <w:r w:rsidR="000D7AC6">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D7AC6" w:rsidP="000E2294">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D7AC6" w:rsidP="000E2294">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bl>
    <w:p w:rsidR="000E2294" w:rsidRDefault="000E2294" w:rsidP="000E2294"/>
    <w:p w:rsidR="000D7AC6" w:rsidRDefault="000D7AC6" w:rsidP="000D7AC6">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r>
        <w:t>TFB_API_00</w:t>
      </w:r>
      <w:r w:rsidR="00E5056B">
        <w:rPr>
          <w:rFonts w:hint="eastAsia"/>
        </w:rPr>
        <w:t>52</w:t>
      </w:r>
      <w:r>
        <w:t xml:space="preserve">  </w:t>
      </w:r>
      <w:r>
        <w:rPr>
          <w:rFonts w:hint="eastAsia"/>
        </w:rPr>
        <w:t>保存银行卡信息</w:t>
      </w:r>
    </w:p>
    <w:p w:rsidR="000766C1" w:rsidRDefault="000766C1" w:rsidP="000766C1"/>
    <w:p w:rsidR="000766C1" w:rsidRDefault="000766C1" w:rsidP="000766C1">
      <w:pPr>
        <w:pStyle w:val="3"/>
        <w:numPr>
          <w:ilvl w:val="2"/>
          <w:numId w:val="13"/>
        </w:numPr>
        <w:spacing w:line="415" w:lineRule="auto"/>
      </w:pPr>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p>
    <w:p w:rsidR="000766C1" w:rsidRDefault="000766C1" w:rsidP="000766C1">
      <w:pPr>
        <w:pStyle w:val="3"/>
        <w:numPr>
          <w:ilvl w:val="2"/>
          <w:numId w:val="13"/>
        </w:numPr>
        <w:spacing w:line="415" w:lineRule="auto"/>
      </w:pPr>
      <w:r>
        <w:rPr>
          <w:rFonts w:hint="eastAsia"/>
        </w:rPr>
        <w:t>业务功能描述</w:t>
      </w:r>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5D467D">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r>
        <w:t>TFB_API_00</w:t>
      </w:r>
      <w:r>
        <w:rPr>
          <w:rFonts w:hint="eastAsia"/>
        </w:rPr>
        <w:t xml:space="preserve">53 </w:t>
      </w:r>
      <w:r>
        <w:rPr>
          <w:rFonts w:hint="eastAsia"/>
        </w:rPr>
        <w:t>读取收款银行卡历史记录</w:t>
      </w:r>
    </w:p>
    <w:p w:rsidR="008D0F2B" w:rsidRDefault="008D0F2B" w:rsidP="008D0F2B">
      <w:pPr>
        <w:pStyle w:val="3"/>
        <w:numPr>
          <w:ilvl w:val="2"/>
          <w:numId w:val="13"/>
        </w:numPr>
        <w:spacing w:line="415" w:lineRule="auto"/>
      </w:pPr>
      <w:r>
        <w:rPr>
          <w:rFonts w:hint="eastAsia"/>
        </w:rPr>
        <w:t>业务标识</w:t>
      </w:r>
      <w:r>
        <w:t xml:space="preserve"> Api</w:t>
      </w:r>
      <w:r>
        <w:rPr>
          <w:rFonts w:hint="eastAsia"/>
        </w:rPr>
        <w:t xml:space="preserve">Payinfo- &gt; readshoucardList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r>
        <w:rPr>
          <w:rFonts w:hint="eastAsia"/>
        </w:rPr>
        <w:t>业务功能描述</w:t>
      </w:r>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41287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41287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41287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412876">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9045C4">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9045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9045C4">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9045C4">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9045C4">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9045C4">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9045C4">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9045C4">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r>
        <w:t>TFB_API_00</w:t>
      </w:r>
      <w:r>
        <w:rPr>
          <w:rFonts w:hint="eastAsia"/>
        </w:rPr>
        <w:t xml:space="preserve">54 </w:t>
      </w:r>
      <w:r>
        <w:rPr>
          <w:rFonts w:hint="eastAsia"/>
        </w:rPr>
        <w:t>超级转账手续费计算</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getSupTransferPayfee</w:t>
      </w:r>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9F6C9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取值说明</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hint="eastAsia"/>
              </w:rPr>
              <w:t>选择银行响应</w:t>
            </w:r>
            <w:r>
              <w:rPr>
                <w:rFonts w:hint="eastAsia"/>
              </w:rPr>
              <w:t>bankid</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支付金额</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9F6C9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取值说明</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手续费</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到帐时间</w:t>
            </w:r>
          </w:p>
        </w:tc>
      </w:tr>
      <w:tr w:rsidR="00C86A88" w:rsidTr="0041287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412876">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412876">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9F6C90">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9F6C90">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9F6C90">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9F6C9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9F6C9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retmsg</w:t>
            </w:r>
          </w:p>
        </w:tc>
      </w:tr>
      <w:tr w:rsidR="00C22AFE" w:rsidTr="009F6C9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w:t>
            </w:r>
          </w:p>
        </w:tc>
      </w:tr>
      <w:tr w:rsidR="00C22AFE" w:rsidTr="009F6C9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lastRenderedPageBreak/>
        <w:t>TFB_API_00</w:t>
      </w:r>
      <w:r w:rsidR="000F3178">
        <w:rPr>
          <w:rFonts w:hint="eastAsia"/>
        </w:rPr>
        <w:t xml:space="preserve">55 </w:t>
      </w:r>
      <w:r w:rsidR="000F3178">
        <w:rPr>
          <w:rFonts w:hint="eastAsia"/>
        </w:rPr>
        <w:t>超级</w:t>
      </w:r>
      <w:r>
        <w:rPr>
          <w:rFonts w:hint="eastAsia"/>
        </w:rPr>
        <w:t>转账请求获得银行交易流水号</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9F6C9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取值说明</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填写的备注</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pStyle w:val="af3"/>
              <w:ind w:firstLineChars="0" w:firstLine="0"/>
            </w:pPr>
            <w:r>
              <w:rPr>
                <w:rFonts w:hint="eastAsia"/>
              </w:rPr>
              <w:t>格式：base64</w:t>
            </w:r>
          </w:p>
          <w:p w:rsidR="00C22AFE" w:rsidRDefault="00C22AFE" w:rsidP="009F6C9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9F6C90">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9F6C9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取值说明</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9F6C9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9F6C9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9F6C9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9F6C9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9F6C90">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9F6C9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retmsg</w:t>
            </w: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w:t>
            </w: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t>TFB_API_00</w:t>
      </w:r>
      <w:r w:rsidR="00EE06D4">
        <w:rPr>
          <w:rFonts w:hint="eastAsia"/>
        </w:rPr>
        <w:t>56</w:t>
      </w:r>
      <w:r>
        <w:rPr>
          <w:rFonts w:hint="eastAsia"/>
        </w:rPr>
        <w:t xml:space="preserve"> </w:t>
      </w:r>
      <w:r w:rsidR="000F3178">
        <w:rPr>
          <w:rFonts w:hint="eastAsia"/>
        </w:rPr>
        <w:t>超级转账</w:t>
      </w:r>
      <w:r>
        <w:rPr>
          <w:rFonts w:hint="eastAsia"/>
        </w:rPr>
        <w:t>支付成功反馈</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p>
    <w:p w:rsidR="00C22AFE" w:rsidRDefault="00C22AFE" w:rsidP="00C22AFE"/>
    <w:p w:rsidR="00C22AFE" w:rsidRDefault="00C22AFE" w:rsidP="00C22AFE">
      <w:pPr>
        <w:pStyle w:val="3"/>
        <w:numPr>
          <w:ilvl w:val="2"/>
          <w:numId w:val="13"/>
        </w:numPr>
        <w:spacing w:line="415" w:lineRule="auto"/>
      </w:pPr>
      <w:r>
        <w:rPr>
          <w:rFonts w:hint="eastAsia"/>
        </w:rPr>
        <w:lastRenderedPageBreak/>
        <w:t>业务功能描述</w:t>
      </w:r>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9F6C9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取值说明</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交易流水号</w:t>
            </w:r>
          </w:p>
        </w:tc>
      </w:tr>
      <w:tr w:rsidR="00C22AFE" w:rsidTr="009F6C9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9F6C9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取值说明</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9F6C9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9F6C9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retmsg</w:t>
            </w: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w:t>
            </w: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9F6C9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9F6C90">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9F6C9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宋体" w:hAnsi="宋体" w:cs="Arial"/>
                <w:szCs w:val="21"/>
              </w:rPr>
            </w:pPr>
            <w:r>
              <w:rPr>
                <w:rFonts w:ascii="宋体" w:hAnsi="宋体" w:cs="Arial" w:hint="eastAsia"/>
                <w:szCs w:val="21"/>
              </w:rPr>
              <w:t>取值说明</w:t>
            </w:r>
          </w:p>
        </w:tc>
      </w:tr>
      <w:tr w:rsidR="00C22AFE" w:rsidTr="009F6C9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9F6C9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p>
        </w:tc>
      </w:tr>
      <w:tr w:rsidR="00C22AFE" w:rsidTr="009F6C9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9F6C9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开始读取行数</w:t>
            </w:r>
          </w:p>
        </w:tc>
      </w:tr>
      <w:tr w:rsidR="00C22AFE" w:rsidTr="009F6C9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9F6C9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9F6C90">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9F6C9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取值说明</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9F6C9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9F6C9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流水号</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交易时间</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w:t>
            </w: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r w:rsidR="00C22AFE" w:rsidTr="009F6C9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9F6C90">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9F6C9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9F6C90">
            <w:pPr>
              <w:rPr>
                <w:rFonts w:ascii="Courier New" w:hAnsi="Courier New" w:cs="Courier New"/>
                <w:sz w:val="18"/>
                <w:szCs w:val="18"/>
              </w:rPr>
            </w:pPr>
          </w:p>
        </w:tc>
      </w:tr>
    </w:tbl>
    <w:p w:rsidR="00C22AFE" w:rsidRDefault="00C22AFE" w:rsidP="00C22AF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9F6C9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r w:rsidR="00C22AFE" w:rsidTr="009F6C9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9F6C90">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9F6C90">
            <w:pPr>
              <w:rPr>
                <w:rFonts w:ascii="Courier New" w:hAnsi="Courier New" w:cs="Courier New"/>
                <w:sz w:val="18"/>
                <w:szCs w:val="18"/>
              </w:rPr>
            </w:pPr>
          </w:p>
        </w:tc>
      </w:tr>
    </w:tbl>
    <w:p w:rsidR="00C22AFE" w:rsidRDefault="00C22AFE" w:rsidP="00C22AFE">
      <w:pPr>
        <w:rPr>
          <w:sz w:val="22"/>
        </w:rPr>
      </w:pPr>
    </w:p>
    <w:p w:rsidR="008D0F2B" w:rsidRPr="00E77421" w:rsidRDefault="008D0F2B" w:rsidP="000E2294"/>
    <w:sectPr w:rsidR="008D0F2B" w:rsidRPr="00E77421" w:rsidSect="0030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284" w:rsidRDefault="00170284" w:rsidP="001F12EE">
      <w:r>
        <w:separator/>
      </w:r>
    </w:p>
  </w:endnote>
  <w:endnote w:type="continuationSeparator" w:id="0">
    <w:p w:rsidR="00170284" w:rsidRDefault="00170284"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aHei Consolas Hybrid">
    <w:panose1 w:val="020B0509020204020204"/>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284" w:rsidRDefault="00170284" w:rsidP="001F12EE">
      <w:r>
        <w:separator/>
      </w:r>
    </w:p>
  </w:footnote>
  <w:footnote w:type="continuationSeparator" w:id="0">
    <w:p w:rsidR="00170284" w:rsidRDefault="00170284" w:rsidP="001F1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8">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2">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18">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7"/>
  </w:num>
  <w:num w:numId="4">
    <w:abstractNumId w:val="4"/>
  </w:num>
  <w:num w:numId="5">
    <w:abstractNumId w:val="5"/>
  </w:num>
  <w:num w:numId="6">
    <w:abstractNumId w:val="1"/>
  </w:num>
  <w:num w:numId="7">
    <w:abstractNumId w:val="6"/>
  </w:num>
  <w:num w:numId="8">
    <w:abstractNumId w:val="2"/>
  </w:num>
  <w:num w:numId="9">
    <w:abstractNumId w:val="19"/>
  </w:num>
  <w:num w:numId="10">
    <w:abstractNumId w:val="7"/>
  </w:num>
  <w:num w:numId="11">
    <w:abstractNumId w:val="11"/>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4"/>
  </w:num>
  <w:num w:numId="16">
    <w:abstractNumId w:val="16"/>
  </w:num>
  <w:num w:numId="17">
    <w:abstractNumId w:val="10"/>
  </w:num>
  <w:num w:numId="18">
    <w:abstractNumId w:val="13"/>
  </w:num>
  <w:num w:numId="19">
    <w:abstractNumId w:val="15"/>
  </w:num>
  <w:num w:numId="20">
    <w:abstractNumId w:val="18"/>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7"/>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21C8"/>
    <w:rsid w:val="0000286F"/>
    <w:rsid w:val="00006745"/>
    <w:rsid w:val="000131F7"/>
    <w:rsid w:val="00015750"/>
    <w:rsid w:val="00025623"/>
    <w:rsid w:val="00026EF8"/>
    <w:rsid w:val="00027F75"/>
    <w:rsid w:val="00030A01"/>
    <w:rsid w:val="00037800"/>
    <w:rsid w:val="0005350F"/>
    <w:rsid w:val="00057BE2"/>
    <w:rsid w:val="00061AD0"/>
    <w:rsid w:val="000727A5"/>
    <w:rsid w:val="000763C2"/>
    <w:rsid w:val="000766C1"/>
    <w:rsid w:val="00077713"/>
    <w:rsid w:val="00082EBE"/>
    <w:rsid w:val="000830FE"/>
    <w:rsid w:val="00092DE7"/>
    <w:rsid w:val="000A05F2"/>
    <w:rsid w:val="000A0702"/>
    <w:rsid w:val="000B18EB"/>
    <w:rsid w:val="000B6576"/>
    <w:rsid w:val="000C17A8"/>
    <w:rsid w:val="000C45DD"/>
    <w:rsid w:val="000C4D2B"/>
    <w:rsid w:val="000D2279"/>
    <w:rsid w:val="000D4EB3"/>
    <w:rsid w:val="000D5D2E"/>
    <w:rsid w:val="000D7AC6"/>
    <w:rsid w:val="000E17C5"/>
    <w:rsid w:val="000E2294"/>
    <w:rsid w:val="000F3178"/>
    <w:rsid w:val="000F7CC2"/>
    <w:rsid w:val="001027E4"/>
    <w:rsid w:val="00106ED0"/>
    <w:rsid w:val="0010768B"/>
    <w:rsid w:val="00114B85"/>
    <w:rsid w:val="0011554B"/>
    <w:rsid w:val="00126182"/>
    <w:rsid w:val="00127A77"/>
    <w:rsid w:val="00133157"/>
    <w:rsid w:val="00133629"/>
    <w:rsid w:val="00137C1F"/>
    <w:rsid w:val="0014257C"/>
    <w:rsid w:val="001431E7"/>
    <w:rsid w:val="001514C9"/>
    <w:rsid w:val="001536BD"/>
    <w:rsid w:val="00155A28"/>
    <w:rsid w:val="0015655E"/>
    <w:rsid w:val="001659BF"/>
    <w:rsid w:val="00170284"/>
    <w:rsid w:val="00173DB0"/>
    <w:rsid w:val="00173EEE"/>
    <w:rsid w:val="00176DC0"/>
    <w:rsid w:val="001804D9"/>
    <w:rsid w:val="00183BB8"/>
    <w:rsid w:val="001845A2"/>
    <w:rsid w:val="00185511"/>
    <w:rsid w:val="00192A3A"/>
    <w:rsid w:val="0019474C"/>
    <w:rsid w:val="00197F91"/>
    <w:rsid w:val="001A428A"/>
    <w:rsid w:val="001A5EEA"/>
    <w:rsid w:val="001B2851"/>
    <w:rsid w:val="001C319C"/>
    <w:rsid w:val="001D03EE"/>
    <w:rsid w:val="001D33C5"/>
    <w:rsid w:val="001E3B45"/>
    <w:rsid w:val="001E5D33"/>
    <w:rsid w:val="001E67F3"/>
    <w:rsid w:val="001E74D1"/>
    <w:rsid w:val="001F12EE"/>
    <w:rsid w:val="001F225E"/>
    <w:rsid w:val="00200E28"/>
    <w:rsid w:val="00207B02"/>
    <w:rsid w:val="00210928"/>
    <w:rsid w:val="0021329E"/>
    <w:rsid w:val="00215206"/>
    <w:rsid w:val="00216210"/>
    <w:rsid w:val="00225151"/>
    <w:rsid w:val="002447D4"/>
    <w:rsid w:val="002452CC"/>
    <w:rsid w:val="00247974"/>
    <w:rsid w:val="0025499C"/>
    <w:rsid w:val="002568DD"/>
    <w:rsid w:val="00261074"/>
    <w:rsid w:val="002628D5"/>
    <w:rsid w:val="002646D7"/>
    <w:rsid w:val="00265879"/>
    <w:rsid w:val="002750C5"/>
    <w:rsid w:val="002A735E"/>
    <w:rsid w:val="002B31E6"/>
    <w:rsid w:val="002B53AE"/>
    <w:rsid w:val="002C5EB2"/>
    <w:rsid w:val="002E1EA8"/>
    <w:rsid w:val="002F5A37"/>
    <w:rsid w:val="00303468"/>
    <w:rsid w:val="00314BFB"/>
    <w:rsid w:val="00315C69"/>
    <w:rsid w:val="0034005A"/>
    <w:rsid w:val="00342BA2"/>
    <w:rsid w:val="003471EF"/>
    <w:rsid w:val="00347484"/>
    <w:rsid w:val="00352C12"/>
    <w:rsid w:val="00360390"/>
    <w:rsid w:val="00364586"/>
    <w:rsid w:val="00365E08"/>
    <w:rsid w:val="00367A60"/>
    <w:rsid w:val="00370362"/>
    <w:rsid w:val="00370AE2"/>
    <w:rsid w:val="003710CD"/>
    <w:rsid w:val="003769A0"/>
    <w:rsid w:val="0037751B"/>
    <w:rsid w:val="00384465"/>
    <w:rsid w:val="00384A2C"/>
    <w:rsid w:val="00390622"/>
    <w:rsid w:val="003A0A78"/>
    <w:rsid w:val="003A0CDC"/>
    <w:rsid w:val="003B1C36"/>
    <w:rsid w:val="003B5DD4"/>
    <w:rsid w:val="003C77C7"/>
    <w:rsid w:val="003E2B8B"/>
    <w:rsid w:val="003F6C16"/>
    <w:rsid w:val="004002A7"/>
    <w:rsid w:val="00411D27"/>
    <w:rsid w:val="00417F0B"/>
    <w:rsid w:val="00420857"/>
    <w:rsid w:val="00426078"/>
    <w:rsid w:val="004278E0"/>
    <w:rsid w:val="00436AFB"/>
    <w:rsid w:val="00445723"/>
    <w:rsid w:val="004726BE"/>
    <w:rsid w:val="0047794F"/>
    <w:rsid w:val="0049240F"/>
    <w:rsid w:val="0049479B"/>
    <w:rsid w:val="004A090E"/>
    <w:rsid w:val="004A4784"/>
    <w:rsid w:val="004A69D5"/>
    <w:rsid w:val="004B21E7"/>
    <w:rsid w:val="004B3B23"/>
    <w:rsid w:val="004B529D"/>
    <w:rsid w:val="004D3FE0"/>
    <w:rsid w:val="004E6F03"/>
    <w:rsid w:val="005030D2"/>
    <w:rsid w:val="0050447A"/>
    <w:rsid w:val="00504C45"/>
    <w:rsid w:val="00514B65"/>
    <w:rsid w:val="00525D6D"/>
    <w:rsid w:val="00532E77"/>
    <w:rsid w:val="00537B94"/>
    <w:rsid w:val="0054287B"/>
    <w:rsid w:val="0056400F"/>
    <w:rsid w:val="0057242A"/>
    <w:rsid w:val="005752FF"/>
    <w:rsid w:val="005852D1"/>
    <w:rsid w:val="00591372"/>
    <w:rsid w:val="00596762"/>
    <w:rsid w:val="005A3793"/>
    <w:rsid w:val="005D17E3"/>
    <w:rsid w:val="005D3949"/>
    <w:rsid w:val="005D467D"/>
    <w:rsid w:val="005E56FB"/>
    <w:rsid w:val="005F2C6A"/>
    <w:rsid w:val="005F301C"/>
    <w:rsid w:val="005F36AC"/>
    <w:rsid w:val="006014CE"/>
    <w:rsid w:val="00622131"/>
    <w:rsid w:val="006242E5"/>
    <w:rsid w:val="0062590E"/>
    <w:rsid w:val="00630862"/>
    <w:rsid w:val="00630C9C"/>
    <w:rsid w:val="00631CEF"/>
    <w:rsid w:val="0063758B"/>
    <w:rsid w:val="00637DDD"/>
    <w:rsid w:val="00656F86"/>
    <w:rsid w:val="00661B1F"/>
    <w:rsid w:val="0066500D"/>
    <w:rsid w:val="00665CBB"/>
    <w:rsid w:val="0068647E"/>
    <w:rsid w:val="00694C71"/>
    <w:rsid w:val="006952CE"/>
    <w:rsid w:val="006A51E7"/>
    <w:rsid w:val="006B1240"/>
    <w:rsid w:val="006B2FDD"/>
    <w:rsid w:val="006B470A"/>
    <w:rsid w:val="006B5563"/>
    <w:rsid w:val="006B6EA5"/>
    <w:rsid w:val="006C5344"/>
    <w:rsid w:val="006C721F"/>
    <w:rsid w:val="006C739E"/>
    <w:rsid w:val="006D1C0F"/>
    <w:rsid w:val="006D4546"/>
    <w:rsid w:val="006E2A7C"/>
    <w:rsid w:val="006E3271"/>
    <w:rsid w:val="006E5B44"/>
    <w:rsid w:val="006F129B"/>
    <w:rsid w:val="00706380"/>
    <w:rsid w:val="00712C85"/>
    <w:rsid w:val="0072333E"/>
    <w:rsid w:val="0072739F"/>
    <w:rsid w:val="00750AF3"/>
    <w:rsid w:val="00752321"/>
    <w:rsid w:val="007714D0"/>
    <w:rsid w:val="00782D82"/>
    <w:rsid w:val="00784EF2"/>
    <w:rsid w:val="00786588"/>
    <w:rsid w:val="00787E7D"/>
    <w:rsid w:val="00793AED"/>
    <w:rsid w:val="007A136B"/>
    <w:rsid w:val="007A1D2C"/>
    <w:rsid w:val="007B7920"/>
    <w:rsid w:val="007C2901"/>
    <w:rsid w:val="007C305D"/>
    <w:rsid w:val="007C3FE6"/>
    <w:rsid w:val="007D2C98"/>
    <w:rsid w:val="007E026F"/>
    <w:rsid w:val="007E1DE6"/>
    <w:rsid w:val="007E2AE9"/>
    <w:rsid w:val="007E4EC4"/>
    <w:rsid w:val="007E5D93"/>
    <w:rsid w:val="007E5EEF"/>
    <w:rsid w:val="007F0E70"/>
    <w:rsid w:val="0080225D"/>
    <w:rsid w:val="008062CB"/>
    <w:rsid w:val="00806A9E"/>
    <w:rsid w:val="00833677"/>
    <w:rsid w:val="008339A7"/>
    <w:rsid w:val="00835F75"/>
    <w:rsid w:val="00836F8E"/>
    <w:rsid w:val="00844B9B"/>
    <w:rsid w:val="008478F3"/>
    <w:rsid w:val="00856F3F"/>
    <w:rsid w:val="008719B3"/>
    <w:rsid w:val="0088201A"/>
    <w:rsid w:val="008822ED"/>
    <w:rsid w:val="00883B8A"/>
    <w:rsid w:val="008850DB"/>
    <w:rsid w:val="00887D6E"/>
    <w:rsid w:val="008957A5"/>
    <w:rsid w:val="008A3609"/>
    <w:rsid w:val="008B0656"/>
    <w:rsid w:val="008B281D"/>
    <w:rsid w:val="008B56AE"/>
    <w:rsid w:val="008B5BDF"/>
    <w:rsid w:val="008D0DD0"/>
    <w:rsid w:val="008D0F2B"/>
    <w:rsid w:val="008E2BD5"/>
    <w:rsid w:val="0090105B"/>
    <w:rsid w:val="00901C8E"/>
    <w:rsid w:val="009112E3"/>
    <w:rsid w:val="0091264A"/>
    <w:rsid w:val="00913BA6"/>
    <w:rsid w:val="0092079B"/>
    <w:rsid w:val="00933341"/>
    <w:rsid w:val="00933A5C"/>
    <w:rsid w:val="00941666"/>
    <w:rsid w:val="00944296"/>
    <w:rsid w:val="00944FC5"/>
    <w:rsid w:val="00953F52"/>
    <w:rsid w:val="0095750F"/>
    <w:rsid w:val="00961578"/>
    <w:rsid w:val="00964616"/>
    <w:rsid w:val="00966EFE"/>
    <w:rsid w:val="00967087"/>
    <w:rsid w:val="00967B50"/>
    <w:rsid w:val="009715E7"/>
    <w:rsid w:val="00971B8B"/>
    <w:rsid w:val="009A3AD3"/>
    <w:rsid w:val="009B072E"/>
    <w:rsid w:val="009B21BC"/>
    <w:rsid w:val="009B7FD9"/>
    <w:rsid w:val="009C2F62"/>
    <w:rsid w:val="009D5E3D"/>
    <w:rsid w:val="00A01B69"/>
    <w:rsid w:val="00A0759D"/>
    <w:rsid w:val="00A23243"/>
    <w:rsid w:val="00A2401A"/>
    <w:rsid w:val="00A25A5E"/>
    <w:rsid w:val="00A27480"/>
    <w:rsid w:val="00A31D98"/>
    <w:rsid w:val="00A427D9"/>
    <w:rsid w:val="00A45D85"/>
    <w:rsid w:val="00A615B0"/>
    <w:rsid w:val="00A65555"/>
    <w:rsid w:val="00A65FD5"/>
    <w:rsid w:val="00A71968"/>
    <w:rsid w:val="00A74503"/>
    <w:rsid w:val="00A84496"/>
    <w:rsid w:val="00A87E99"/>
    <w:rsid w:val="00A92934"/>
    <w:rsid w:val="00A97000"/>
    <w:rsid w:val="00AA5DD3"/>
    <w:rsid w:val="00AB504E"/>
    <w:rsid w:val="00AC4B6C"/>
    <w:rsid w:val="00AD6ECA"/>
    <w:rsid w:val="00AE4F9B"/>
    <w:rsid w:val="00AF3063"/>
    <w:rsid w:val="00AF70CB"/>
    <w:rsid w:val="00B0287D"/>
    <w:rsid w:val="00B03069"/>
    <w:rsid w:val="00B03C2E"/>
    <w:rsid w:val="00B11B8E"/>
    <w:rsid w:val="00B27431"/>
    <w:rsid w:val="00B30817"/>
    <w:rsid w:val="00B30C5D"/>
    <w:rsid w:val="00B40D62"/>
    <w:rsid w:val="00B42B3F"/>
    <w:rsid w:val="00B459D5"/>
    <w:rsid w:val="00B52B37"/>
    <w:rsid w:val="00B55EED"/>
    <w:rsid w:val="00B61D0C"/>
    <w:rsid w:val="00B6640D"/>
    <w:rsid w:val="00B70A82"/>
    <w:rsid w:val="00B72697"/>
    <w:rsid w:val="00B82EF0"/>
    <w:rsid w:val="00B847D7"/>
    <w:rsid w:val="00BA1783"/>
    <w:rsid w:val="00BB0E0C"/>
    <w:rsid w:val="00BB32A9"/>
    <w:rsid w:val="00BC3883"/>
    <w:rsid w:val="00BD6BCD"/>
    <w:rsid w:val="00BE1063"/>
    <w:rsid w:val="00BF406B"/>
    <w:rsid w:val="00BF7892"/>
    <w:rsid w:val="00C03DFD"/>
    <w:rsid w:val="00C07E8A"/>
    <w:rsid w:val="00C11F52"/>
    <w:rsid w:val="00C126C9"/>
    <w:rsid w:val="00C22713"/>
    <w:rsid w:val="00C22AFE"/>
    <w:rsid w:val="00C239AE"/>
    <w:rsid w:val="00C27462"/>
    <w:rsid w:val="00C30335"/>
    <w:rsid w:val="00C5089E"/>
    <w:rsid w:val="00C74745"/>
    <w:rsid w:val="00C84F54"/>
    <w:rsid w:val="00C86A88"/>
    <w:rsid w:val="00C87BA4"/>
    <w:rsid w:val="00C9266A"/>
    <w:rsid w:val="00C932CF"/>
    <w:rsid w:val="00CA0F79"/>
    <w:rsid w:val="00CA4360"/>
    <w:rsid w:val="00CB0A32"/>
    <w:rsid w:val="00CB0FAA"/>
    <w:rsid w:val="00CD2B42"/>
    <w:rsid w:val="00CD45A9"/>
    <w:rsid w:val="00CE5060"/>
    <w:rsid w:val="00CF39C4"/>
    <w:rsid w:val="00CF45F1"/>
    <w:rsid w:val="00D012C2"/>
    <w:rsid w:val="00D0211B"/>
    <w:rsid w:val="00D03905"/>
    <w:rsid w:val="00D11D62"/>
    <w:rsid w:val="00D27EEF"/>
    <w:rsid w:val="00D35730"/>
    <w:rsid w:val="00D404AA"/>
    <w:rsid w:val="00D40799"/>
    <w:rsid w:val="00D4464C"/>
    <w:rsid w:val="00D47807"/>
    <w:rsid w:val="00D50AAE"/>
    <w:rsid w:val="00D55663"/>
    <w:rsid w:val="00D61A05"/>
    <w:rsid w:val="00D65A72"/>
    <w:rsid w:val="00D66676"/>
    <w:rsid w:val="00D749A7"/>
    <w:rsid w:val="00D76A99"/>
    <w:rsid w:val="00D77A32"/>
    <w:rsid w:val="00D81F17"/>
    <w:rsid w:val="00D83F76"/>
    <w:rsid w:val="00D845BB"/>
    <w:rsid w:val="00D85B3E"/>
    <w:rsid w:val="00D86946"/>
    <w:rsid w:val="00D930B4"/>
    <w:rsid w:val="00DA6747"/>
    <w:rsid w:val="00DA6AEA"/>
    <w:rsid w:val="00DC4592"/>
    <w:rsid w:val="00DC4921"/>
    <w:rsid w:val="00DD35D7"/>
    <w:rsid w:val="00DE46EB"/>
    <w:rsid w:val="00DE5141"/>
    <w:rsid w:val="00DE582A"/>
    <w:rsid w:val="00DE6145"/>
    <w:rsid w:val="00DF2FA8"/>
    <w:rsid w:val="00DF2FCA"/>
    <w:rsid w:val="00DF52D5"/>
    <w:rsid w:val="00E071D9"/>
    <w:rsid w:val="00E100EA"/>
    <w:rsid w:val="00E15EA5"/>
    <w:rsid w:val="00E269F2"/>
    <w:rsid w:val="00E27443"/>
    <w:rsid w:val="00E30EC1"/>
    <w:rsid w:val="00E33F13"/>
    <w:rsid w:val="00E34B7A"/>
    <w:rsid w:val="00E431DA"/>
    <w:rsid w:val="00E473DA"/>
    <w:rsid w:val="00E5056B"/>
    <w:rsid w:val="00E60C57"/>
    <w:rsid w:val="00E73BEE"/>
    <w:rsid w:val="00E77421"/>
    <w:rsid w:val="00E84724"/>
    <w:rsid w:val="00E851E3"/>
    <w:rsid w:val="00E923F9"/>
    <w:rsid w:val="00E94D1E"/>
    <w:rsid w:val="00EB1EAB"/>
    <w:rsid w:val="00EB6A24"/>
    <w:rsid w:val="00EB7458"/>
    <w:rsid w:val="00EC4A80"/>
    <w:rsid w:val="00EC7F19"/>
    <w:rsid w:val="00ED3DD3"/>
    <w:rsid w:val="00EE06D4"/>
    <w:rsid w:val="00EE23D0"/>
    <w:rsid w:val="00EE7CFA"/>
    <w:rsid w:val="00EF35A9"/>
    <w:rsid w:val="00EF6B65"/>
    <w:rsid w:val="00F1582E"/>
    <w:rsid w:val="00F16BF2"/>
    <w:rsid w:val="00F1739F"/>
    <w:rsid w:val="00F24556"/>
    <w:rsid w:val="00F25079"/>
    <w:rsid w:val="00F259DF"/>
    <w:rsid w:val="00F30286"/>
    <w:rsid w:val="00F3113A"/>
    <w:rsid w:val="00F33779"/>
    <w:rsid w:val="00F46123"/>
    <w:rsid w:val="00F4687F"/>
    <w:rsid w:val="00F8261B"/>
    <w:rsid w:val="00F829F8"/>
    <w:rsid w:val="00F92D7D"/>
    <w:rsid w:val="00F9441F"/>
    <w:rsid w:val="00F94E45"/>
    <w:rsid w:val="00F96C56"/>
    <w:rsid w:val="00F977CC"/>
    <w:rsid w:val="00FA227D"/>
    <w:rsid w:val="00FB0D1A"/>
    <w:rsid w:val="00FB2A21"/>
    <w:rsid w:val="00FB4520"/>
    <w:rsid w:val="00FB6DDD"/>
    <w:rsid w:val="00FC107B"/>
    <w:rsid w:val="00FC1683"/>
    <w:rsid w:val="00FC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8DFD2-D6B4-4ABE-B61A-C9740849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85</Pages>
  <Words>8375</Words>
  <Characters>47740</Characters>
  <Application>Microsoft Office Word</Application>
  <DocSecurity>0</DocSecurity>
  <Lines>397</Lines>
  <Paragraphs>112</Paragraphs>
  <ScaleCrop>false</ScaleCrop>
  <Company>http://www.deepbbs.org</Company>
  <LinksUpToDate>false</LinksUpToDate>
  <CharactersWithSpaces>56003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46</cp:revision>
  <dcterms:created xsi:type="dcterms:W3CDTF">2013-09-30T01:04:00Z</dcterms:created>
  <dcterms:modified xsi:type="dcterms:W3CDTF">2014-01-20T03:11:00Z</dcterms:modified>
</cp:coreProperties>
</file>